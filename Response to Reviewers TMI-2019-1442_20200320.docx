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5E0B3" w:themeColor="accent6" w:themeTint="66"/>
  <w:body>
    <w:p w14:paraId="3CC398EB" w14:textId="1C4FCAE8" w:rsidR="00FE714D" w:rsidRDefault="00FE714D">
      <w:pPr>
        <w:rPr>
          <w:rFonts w:cstheme="minorHAnsi"/>
        </w:rPr>
      </w:pPr>
      <w:r w:rsidRPr="00AC1024">
        <w:rPr>
          <w:rFonts w:cstheme="minorHAnsi"/>
        </w:rPr>
        <w:t xml:space="preserve">We gratefully acknowledge the constructive comments from the anonymous reviews and the editor to our submission “Unsupervised Progressive Learning for Large-scale Neuronal Population Reconstruction - TMI-2019-1442”. We are glad to see that the merit of our work is appreciated. We carefully revised our manuscript under the guidance provided by reviewers. Here, we would like to address the concerns of the reviewers and the editor point by point. </w:t>
      </w:r>
    </w:p>
    <w:p w14:paraId="73310987" w14:textId="77777777" w:rsidR="00737B18" w:rsidRPr="00737B18" w:rsidRDefault="00737B18" w:rsidP="00737B18">
      <w:pPr>
        <w:rPr>
          <w:rFonts w:cstheme="minorHAnsi"/>
        </w:rPr>
      </w:pPr>
    </w:p>
    <w:p w14:paraId="3B476678" w14:textId="77777777" w:rsidR="00737B18" w:rsidRPr="002202B4" w:rsidRDefault="00737B18" w:rsidP="00737B18">
      <w:pPr>
        <w:rPr>
          <w:rFonts w:cstheme="minorHAnsi"/>
          <w:b/>
          <w:bCs/>
        </w:rPr>
      </w:pPr>
      <w:r w:rsidRPr="002202B4">
        <w:rPr>
          <w:rFonts w:cstheme="minorHAnsi"/>
          <w:b/>
          <w:bCs/>
        </w:rPr>
        <w:t>[Comments from Editor]</w:t>
      </w:r>
    </w:p>
    <w:p w14:paraId="3D32EF1F" w14:textId="77777777" w:rsidR="00737B18" w:rsidRPr="00737B18" w:rsidRDefault="00737B18" w:rsidP="00737B18">
      <w:pPr>
        <w:rPr>
          <w:rFonts w:cstheme="minorHAnsi"/>
        </w:rPr>
      </w:pPr>
      <w:r w:rsidRPr="00737B18">
        <w:rPr>
          <w:rFonts w:cstheme="minorHAnsi"/>
        </w:rPr>
        <w:t>All reviewers have expressed their interests in this work, but also have provided extensive comments that may eventually improve the quality of the papers. In particular, one of the reviewers pointed out the overlap of the MICCAI paper from the authors' group and provided new qualitative results. The authors are advised to address reviewers' comments carefully in the revision.</w:t>
      </w:r>
    </w:p>
    <w:p w14:paraId="660C56D2" w14:textId="77777777" w:rsidR="00737B18" w:rsidRPr="00737B18" w:rsidRDefault="00737B18" w:rsidP="00737B18">
      <w:pPr>
        <w:rPr>
          <w:rFonts w:cstheme="minorHAnsi"/>
        </w:rPr>
      </w:pPr>
      <w:r w:rsidRPr="00CA55AD">
        <w:rPr>
          <w:rFonts w:cstheme="minorHAnsi"/>
          <w:b/>
          <w:bCs/>
        </w:rPr>
        <w:t>[Answer]</w:t>
      </w:r>
      <w:r w:rsidRPr="00737B18">
        <w:rPr>
          <w:rFonts w:cstheme="minorHAnsi"/>
        </w:rPr>
        <w:t xml:space="preserve"> We made substantial revision according to the comments of the anonymous reviewers and editors. First, we rewrote the whole section of “Ultra-scale Neuronal Population Reconstruction” with more detailed description and figures to explain our </w:t>
      </w:r>
      <w:proofErr w:type="spellStart"/>
      <w:r w:rsidRPr="00737B18">
        <w:rPr>
          <w:rFonts w:cstheme="minorHAnsi"/>
        </w:rPr>
        <w:t>UltraNPR</w:t>
      </w:r>
      <w:proofErr w:type="spellEnd"/>
      <w:r w:rsidRPr="00737B18">
        <w:rPr>
          <w:rFonts w:cstheme="minorHAnsi"/>
        </w:rPr>
        <w:t xml:space="preserve"> algorithm. Secondly, we abbreviate Sec. 3.1 “PLNPR for Robust Neuron Reconstruction” to reduce overlap with our MICCAI paper. Thirdly, a series of experiments were conducted to evaluate our </w:t>
      </w:r>
      <w:proofErr w:type="spellStart"/>
      <w:r w:rsidRPr="00737B18">
        <w:rPr>
          <w:rFonts w:cstheme="minorHAnsi"/>
        </w:rPr>
        <w:t>UltraNPR</w:t>
      </w:r>
      <w:proofErr w:type="spellEnd"/>
      <w:r w:rsidRPr="00737B18">
        <w:rPr>
          <w:rFonts w:cstheme="minorHAnsi"/>
        </w:rPr>
        <w:t xml:space="preserve"> algorithm and compare with state-of-the-art large-scale reconstruction algorithms including </w:t>
      </w:r>
      <w:proofErr w:type="spellStart"/>
      <w:r w:rsidRPr="00737B18">
        <w:rPr>
          <w:rFonts w:cstheme="minorHAnsi"/>
        </w:rPr>
        <w:t>UltraTracer</w:t>
      </w:r>
      <w:proofErr w:type="spellEnd"/>
      <w:r w:rsidRPr="00737B18">
        <w:rPr>
          <w:rFonts w:cstheme="minorHAnsi"/>
        </w:rPr>
        <w:t xml:space="preserve"> and MEIT. The newly added results demonstrate the effectiveness and robustness of our </w:t>
      </w:r>
      <w:proofErr w:type="spellStart"/>
      <w:r w:rsidRPr="00737B18">
        <w:rPr>
          <w:rFonts w:cstheme="minorHAnsi"/>
        </w:rPr>
        <w:t>UltraNPR</w:t>
      </w:r>
      <w:proofErr w:type="spellEnd"/>
      <w:r w:rsidRPr="00737B18">
        <w:rPr>
          <w:rFonts w:cstheme="minorHAnsi"/>
        </w:rPr>
        <w:t xml:space="preserve"> approach. </w:t>
      </w:r>
    </w:p>
    <w:p w14:paraId="026B98F9" w14:textId="5115D070" w:rsidR="00737B18" w:rsidRDefault="00737B18" w:rsidP="00737B18">
      <w:pPr>
        <w:rPr>
          <w:rFonts w:cstheme="minorHAnsi"/>
        </w:rPr>
      </w:pPr>
    </w:p>
    <w:p w14:paraId="4CEA4C27" w14:textId="77777777" w:rsidR="00F42DD8" w:rsidRPr="00737B18" w:rsidRDefault="00F42DD8" w:rsidP="00737B18">
      <w:pPr>
        <w:rPr>
          <w:rFonts w:cstheme="minorHAnsi" w:hint="eastAsia"/>
        </w:rPr>
      </w:pPr>
    </w:p>
    <w:p w14:paraId="74D84466" w14:textId="77777777" w:rsidR="00737B18" w:rsidRPr="008F438E" w:rsidRDefault="00737B18" w:rsidP="00737B18">
      <w:pPr>
        <w:rPr>
          <w:rFonts w:cstheme="minorHAnsi"/>
          <w:b/>
          <w:bCs/>
        </w:rPr>
      </w:pPr>
      <w:r w:rsidRPr="008F438E">
        <w:rPr>
          <w:rFonts w:cstheme="minorHAnsi"/>
          <w:b/>
          <w:bCs/>
        </w:rPr>
        <w:t>[Comments from Reviewer #1]</w:t>
      </w:r>
    </w:p>
    <w:p w14:paraId="27C4E2E3" w14:textId="77777777" w:rsidR="00737B18" w:rsidRPr="00737B18" w:rsidRDefault="00737B18" w:rsidP="00737B18">
      <w:pPr>
        <w:rPr>
          <w:rFonts w:cstheme="minorHAnsi"/>
        </w:rPr>
      </w:pPr>
      <w:r w:rsidRPr="008F438E">
        <w:rPr>
          <w:rFonts w:cstheme="minorHAnsi"/>
          <w:b/>
          <w:bCs/>
        </w:rPr>
        <w:t xml:space="preserve">[Q1-1] </w:t>
      </w:r>
      <w:r w:rsidRPr="00737B18">
        <w:rPr>
          <w:rFonts w:cstheme="minorHAnsi"/>
        </w:rPr>
        <w:t>The main idea of the PLNPR is valuable, especially in terms of not requiring manual annotation. However, the main idea of PLNPR seems closer to being an adaptive enhancement of the input image to the tracing module, rather than a deep learning framework that uses unsupervised learning for the task of reconstruction. For this reason, the presentation of the idea is misleading. The “Unsupervised Progressive Learning” in the title gives an implication that the deep learning network is the driving force of the reconstruction and the training of the deep learning network is unsupervised. The deep learning network is technically trained with labels, which are generated by a conventional tracing method. The focus should be more on how the iteratively improving enhancement of the input image to the tracing module improves the quality of the reconstruction.</w:t>
      </w:r>
    </w:p>
    <w:p w14:paraId="4740E32D" w14:textId="684A4793" w:rsidR="00737B18" w:rsidRPr="00737B18" w:rsidRDefault="00737B18" w:rsidP="00737B18">
      <w:pPr>
        <w:rPr>
          <w:rFonts w:cstheme="minorHAnsi"/>
        </w:rPr>
      </w:pPr>
      <w:r w:rsidRPr="008F438E">
        <w:rPr>
          <w:rFonts w:cstheme="minorHAnsi"/>
          <w:b/>
          <w:bCs/>
        </w:rPr>
        <w:t xml:space="preserve">[A1-1] </w:t>
      </w:r>
      <w:r w:rsidRPr="00737B18">
        <w:rPr>
          <w:rFonts w:cstheme="minorHAnsi"/>
        </w:rPr>
        <w:t>Thank you for your comments. We agree with your suggestion about the paper title and modify it to “Neuronal population reconstruction from ultra-scale optical microscopy images via progressive learning”. In order to evaluate the effectiveness of our PLNPR method to enhance images, we test seven neuron tracing methods on the same images enhanced by our method, and the performance comparisons are shown in Fig.</w:t>
      </w:r>
      <w:r w:rsidR="002E24F7">
        <w:rPr>
          <w:rFonts w:cstheme="minorHAnsi"/>
        </w:rPr>
        <w:t xml:space="preserve"> </w:t>
      </w:r>
      <w:r w:rsidRPr="00737B18">
        <w:rPr>
          <w:rFonts w:cstheme="minorHAnsi"/>
        </w:rPr>
        <w:t>12. For any of the seven neuron tracing methods, the reconstruction results using our enhanced images are much better than the results performed on the raw images under the same parameter settings.</w:t>
      </w:r>
    </w:p>
    <w:p w14:paraId="0DCA72F4" w14:textId="77777777" w:rsidR="00737B18" w:rsidRPr="00737B18" w:rsidRDefault="00737B18" w:rsidP="00737B18">
      <w:pPr>
        <w:rPr>
          <w:rFonts w:cstheme="minorHAnsi" w:hint="eastAsia"/>
        </w:rPr>
      </w:pPr>
    </w:p>
    <w:p w14:paraId="2AA8ABF2" w14:textId="77777777" w:rsidR="00737B18" w:rsidRPr="00737B18" w:rsidRDefault="00737B18" w:rsidP="00737B18">
      <w:pPr>
        <w:rPr>
          <w:rFonts w:cstheme="minorHAnsi"/>
        </w:rPr>
      </w:pPr>
      <w:r w:rsidRPr="008F438E">
        <w:rPr>
          <w:rFonts w:cstheme="minorHAnsi"/>
          <w:b/>
          <w:bCs/>
        </w:rPr>
        <w:t xml:space="preserve">[Q1-2] </w:t>
      </w:r>
      <w:r w:rsidRPr="00737B18">
        <w:rPr>
          <w:rFonts w:cstheme="minorHAnsi"/>
        </w:rPr>
        <w:t>Some paragraphs should be abridged: avoid any unnecessary/ambiguous expressions: e.g. “it can be seen that…”</w:t>
      </w:r>
    </w:p>
    <w:p w14:paraId="23D92A53" w14:textId="77777777" w:rsidR="00737B18" w:rsidRPr="00737B18" w:rsidRDefault="00737B18" w:rsidP="00737B18">
      <w:pPr>
        <w:rPr>
          <w:rFonts w:cstheme="minorHAnsi"/>
        </w:rPr>
      </w:pPr>
      <w:r w:rsidRPr="008F438E">
        <w:rPr>
          <w:rFonts w:cstheme="minorHAnsi"/>
          <w:b/>
          <w:bCs/>
        </w:rPr>
        <w:t xml:space="preserve">[A1-2] </w:t>
      </w:r>
      <w:r w:rsidRPr="00737B18">
        <w:rPr>
          <w:rFonts w:cstheme="minorHAnsi"/>
        </w:rPr>
        <w:t xml:space="preserve">Thanks for pointing this out. We carefully revise our expression to make it more concise. </w:t>
      </w:r>
    </w:p>
    <w:p w14:paraId="5D396999" w14:textId="77777777" w:rsidR="00737B18" w:rsidRPr="00737B18" w:rsidRDefault="00737B18" w:rsidP="00737B18">
      <w:pPr>
        <w:rPr>
          <w:rFonts w:cstheme="minorHAnsi"/>
        </w:rPr>
      </w:pPr>
    </w:p>
    <w:p w14:paraId="335C1750" w14:textId="7E319AA3" w:rsidR="00737B18" w:rsidRPr="00737B18" w:rsidRDefault="00737B18" w:rsidP="00737B18">
      <w:pPr>
        <w:rPr>
          <w:rFonts w:cstheme="minorHAnsi" w:hint="eastAsia"/>
        </w:rPr>
      </w:pPr>
      <w:r w:rsidRPr="008F438E">
        <w:rPr>
          <w:rFonts w:cstheme="minorHAnsi"/>
          <w:b/>
          <w:bCs/>
        </w:rPr>
        <w:t xml:space="preserve">[Q1-3] </w:t>
      </w:r>
      <w:r w:rsidRPr="00737B18">
        <w:rPr>
          <w:rFonts w:cstheme="minorHAnsi"/>
        </w:rPr>
        <w:t xml:space="preserve">It’s difficult to see the </w:t>
      </w:r>
      <w:proofErr w:type="spellStart"/>
      <w:r w:rsidRPr="00737B18">
        <w:rPr>
          <w:rFonts w:cstheme="minorHAnsi"/>
        </w:rPr>
        <w:t>UltraNPR</w:t>
      </w:r>
      <w:proofErr w:type="spellEnd"/>
      <w:r w:rsidRPr="00737B18">
        <w:rPr>
          <w:rFonts w:cstheme="minorHAnsi"/>
        </w:rPr>
        <w:t xml:space="preserve"> algorithm as something other than a block-by-block reconstruction scheme with some slightly adaptable features. If there is any novel coherent principle behind it, it would be helpful to include a diagram or an algorithm that encapsulates the idea.</w:t>
      </w:r>
    </w:p>
    <w:p w14:paraId="60384822" w14:textId="55081D62" w:rsidR="00426B83" w:rsidRDefault="00AF3997" w:rsidP="003A4581">
      <w:pPr>
        <w:widowControl/>
        <w:rPr>
          <w:rFonts w:cstheme="minorHAnsi"/>
        </w:rPr>
      </w:pPr>
      <w:r w:rsidRPr="00AC1024">
        <w:rPr>
          <w:rFonts w:cstheme="minorHAnsi"/>
          <w:b/>
        </w:rPr>
        <w:t>[A1-3]</w:t>
      </w:r>
      <w:r w:rsidR="0036140B" w:rsidRPr="00AC1024">
        <w:rPr>
          <w:rFonts w:cstheme="minorHAnsi"/>
          <w:b/>
        </w:rPr>
        <w:t xml:space="preserve"> </w:t>
      </w:r>
      <w:r w:rsidR="0036140B" w:rsidRPr="00AC1024">
        <w:rPr>
          <w:rFonts w:cstheme="minorHAnsi"/>
        </w:rPr>
        <w:t xml:space="preserve">Yes, our </w:t>
      </w:r>
      <w:proofErr w:type="spellStart"/>
      <w:r w:rsidR="007174FE" w:rsidRPr="00AC1024">
        <w:rPr>
          <w:rFonts w:cstheme="minorHAnsi"/>
        </w:rPr>
        <w:t>U</w:t>
      </w:r>
      <w:r w:rsidR="0036140B" w:rsidRPr="00AC1024">
        <w:rPr>
          <w:rFonts w:cstheme="minorHAnsi"/>
        </w:rPr>
        <w:t>ltraNPR</w:t>
      </w:r>
      <w:proofErr w:type="spellEnd"/>
      <w:r w:rsidR="0036140B" w:rsidRPr="00AC1024">
        <w:rPr>
          <w:rFonts w:cstheme="minorHAnsi"/>
        </w:rPr>
        <w:t xml:space="preserve"> follows a general block-by-block reconstruction scheme. </w:t>
      </w:r>
      <w:r w:rsidR="009B56BE">
        <w:rPr>
          <w:rFonts w:cstheme="minorHAnsi"/>
        </w:rPr>
        <w:t xml:space="preserve">The diagram of our </w:t>
      </w:r>
      <w:proofErr w:type="spellStart"/>
      <w:r w:rsidR="009B56BE">
        <w:rPr>
          <w:rFonts w:cstheme="minorHAnsi"/>
        </w:rPr>
        <w:t>UltraNPR</w:t>
      </w:r>
      <w:proofErr w:type="spellEnd"/>
      <w:r w:rsidR="009B56BE">
        <w:rPr>
          <w:rFonts w:cstheme="minorHAnsi"/>
        </w:rPr>
        <w:t xml:space="preserve"> method is </w:t>
      </w:r>
      <w:r w:rsidR="00657706">
        <w:rPr>
          <w:rFonts w:cstheme="minorHAnsi"/>
        </w:rPr>
        <w:t>shown in Fig. 2</w:t>
      </w:r>
      <w:r w:rsidR="009B56BE">
        <w:rPr>
          <w:rFonts w:cstheme="minorHAnsi"/>
        </w:rPr>
        <w:t xml:space="preserve">. </w:t>
      </w:r>
      <w:r w:rsidR="0036140B" w:rsidRPr="00AC1024">
        <w:rPr>
          <w:rFonts w:cstheme="minorHAnsi"/>
        </w:rPr>
        <w:t xml:space="preserve">The novelty in our </w:t>
      </w:r>
      <w:proofErr w:type="spellStart"/>
      <w:r w:rsidR="0036140B" w:rsidRPr="00AC1024">
        <w:rPr>
          <w:rFonts w:cstheme="minorHAnsi"/>
        </w:rPr>
        <w:t>UltraNPR</w:t>
      </w:r>
      <w:proofErr w:type="spellEnd"/>
      <w:r w:rsidR="0036140B" w:rsidRPr="00AC1024">
        <w:rPr>
          <w:rFonts w:cstheme="minorHAnsi"/>
        </w:rPr>
        <w:t xml:space="preserve"> is the specially designed block-propagation strategy by setting multiple neurite tips as pseudo-somas for dense neuronal population reconstruction, which is different from existing large-scale tracing methods that are designed for single-neuron tracing. </w:t>
      </w:r>
      <w:r w:rsidR="003A4581" w:rsidRPr="003A4581">
        <w:rPr>
          <w:rFonts w:cstheme="minorHAnsi"/>
        </w:rPr>
        <w:t xml:space="preserve">Integrating PLNPR with an efficient block-wise tracing and fusion strategy, our </w:t>
      </w:r>
      <w:proofErr w:type="spellStart"/>
      <w:r w:rsidR="003A4581" w:rsidRPr="003A4581">
        <w:rPr>
          <w:rFonts w:cstheme="minorHAnsi"/>
        </w:rPr>
        <w:t>UltraNPR</w:t>
      </w:r>
      <w:proofErr w:type="spellEnd"/>
      <w:r w:rsidR="003A4581" w:rsidRPr="003A4581">
        <w:rPr>
          <w:rFonts w:cstheme="minorHAnsi"/>
        </w:rPr>
        <w:t xml:space="preserve"> </w:t>
      </w:r>
      <w:r w:rsidR="009004B2">
        <w:rPr>
          <w:rFonts w:cstheme="minorHAnsi"/>
        </w:rPr>
        <w:t>is able to</w:t>
      </w:r>
      <w:r w:rsidR="003A4581" w:rsidRPr="003A4581">
        <w:rPr>
          <w:rFonts w:cstheme="minorHAnsi"/>
        </w:rPr>
        <w:t xml:space="preserve"> reconstruct dense neuronal populations from an ultra-scale OM images of a mouse brain slice.</w:t>
      </w:r>
      <w:r w:rsidR="000E3256">
        <w:rPr>
          <w:rFonts w:cstheme="minorHAnsi"/>
        </w:rPr>
        <w:t xml:space="preserve"> </w:t>
      </w:r>
    </w:p>
    <w:p w14:paraId="7AA670F4" w14:textId="14DB7867" w:rsidR="00502D5E" w:rsidRPr="00AC1024" w:rsidRDefault="00426B83" w:rsidP="003A4581">
      <w:pPr>
        <w:widowControl/>
        <w:rPr>
          <w:rFonts w:cstheme="minorHAnsi"/>
        </w:rPr>
      </w:pPr>
      <w:r>
        <w:rPr>
          <w:rFonts w:cstheme="minorHAnsi"/>
        </w:rPr>
        <w:t>We also c</w:t>
      </w:r>
      <w:r w:rsidR="00C332F5">
        <w:rPr>
          <w:rFonts w:cstheme="minorHAnsi"/>
        </w:rPr>
        <w:t xml:space="preserve">ompare </w:t>
      </w:r>
      <w:r>
        <w:rPr>
          <w:rFonts w:cstheme="minorHAnsi"/>
        </w:rPr>
        <w:t xml:space="preserve">our method </w:t>
      </w:r>
      <w:r w:rsidR="00C332F5">
        <w:rPr>
          <w:rFonts w:cstheme="minorHAnsi"/>
        </w:rPr>
        <w:t>with</w:t>
      </w:r>
      <w:r>
        <w:rPr>
          <w:rFonts w:cstheme="minorHAnsi"/>
        </w:rPr>
        <w:t xml:space="preserve"> two state-of-the-art large-scale neuron reconstruction methods, including </w:t>
      </w:r>
      <w:proofErr w:type="spellStart"/>
      <w:r>
        <w:rPr>
          <w:rFonts w:cstheme="minorHAnsi"/>
        </w:rPr>
        <w:t>UltraTracer</w:t>
      </w:r>
      <w:proofErr w:type="spellEnd"/>
      <w:r>
        <w:rPr>
          <w:rFonts w:cstheme="minorHAnsi"/>
        </w:rPr>
        <w:t xml:space="preserve"> and </w:t>
      </w:r>
      <w:bookmarkStart w:id="0" w:name="OLE_LINK12"/>
      <w:bookmarkStart w:id="1" w:name="OLE_LINK13"/>
      <w:r>
        <w:rPr>
          <w:rFonts w:cstheme="minorHAnsi"/>
        </w:rPr>
        <w:t>MEIT</w:t>
      </w:r>
      <w:bookmarkEnd w:id="0"/>
      <w:bookmarkEnd w:id="1"/>
      <w:r>
        <w:rPr>
          <w:rFonts w:cstheme="minorHAnsi"/>
        </w:rPr>
        <w:t xml:space="preserve">. The comparison results are shown in Fig. 14. Given </w:t>
      </w:r>
      <w:r w:rsidR="008A7009">
        <w:rPr>
          <w:rFonts w:cstheme="minorHAnsi"/>
        </w:rPr>
        <w:t>a</w:t>
      </w:r>
      <w:r>
        <w:rPr>
          <w:rFonts w:cstheme="minorHAnsi"/>
        </w:rPr>
        <w:t xml:space="preserve"> large-scale OM image, </w:t>
      </w:r>
      <w:proofErr w:type="spellStart"/>
      <w:r>
        <w:rPr>
          <w:rFonts w:cstheme="minorHAnsi"/>
        </w:rPr>
        <w:t>UltraTracer</w:t>
      </w:r>
      <w:proofErr w:type="spellEnd"/>
      <w:r>
        <w:rPr>
          <w:rFonts w:cstheme="minorHAnsi"/>
        </w:rPr>
        <w:t xml:space="preserve"> and MEIT</w:t>
      </w:r>
      <w:r w:rsidR="00912352">
        <w:rPr>
          <w:rFonts w:cstheme="minorHAnsi"/>
        </w:rPr>
        <w:t xml:space="preserve"> fail to reconstruct separated individual neurons and </w:t>
      </w:r>
      <w:r w:rsidR="00EA0BD5">
        <w:rPr>
          <w:rFonts w:cstheme="minorHAnsi"/>
        </w:rPr>
        <w:t xml:space="preserve">trace </w:t>
      </w:r>
      <w:r w:rsidR="0034451F">
        <w:rPr>
          <w:rFonts w:cstheme="minorHAnsi"/>
        </w:rPr>
        <w:t xml:space="preserve">a </w:t>
      </w:r>
      <w:r w:rsidR="00912352">
        <w:rPr>
          <w:rFonts w:cstheme="minorHAnsi"/>
        </w:rPr>
        <w:t>complete neuronal population</w:t>
      </w:r>
      <w:r w:rsidR="0034451F">
        <w:rPr>
          <w:rFonts w:cstheme="minorHAnsi"/>
        </w:rPr>
        <w:t xml:space="preserve"> </w:t>
      </w:r>
      <w:r w:rsidR="00912352">
        <w:rPr>
          <w:rFonts w:cstheme="minorHAnsi"/>
        </w:rPr>
        <w:t>in the image.</w:t>
      </w:r>
      <w:r w:rsidR="00CF7979">
        <w:rPr>
          <w:rFonts w:cstheme="minorHAnsi"/>
        </w:rPr>
        <w:t xml:space="preserve"> </w:t>
      </w:r>
      <w:bookmarkStart w:id="2" w:name="OLE_LINK14"/>
      <w:bookmarkStart w:id="3" w:name="OLE_LINK15"/>
      <w:r w:rsidR="00CF7979">
        <w:rPr>
          <w:rFonts w:cstheme="minorHAnsi"/>
        </w:rPr>
        <w:t>In comparison</w:t>
      </w:r>
      <w:bookmarkEnd w:id="2"/>
      <w:bookmarkEnd w:id="3"/>
      <w:r w:rsidR="00CF7979">
        <w:rPr>
          <w:rFonts w:cstheme="minorHAnsi"/>
        </w:rPr>
        <w:t>, thanks to the signal enhancement by our PLNPR and block propagation strategy designed for dense neurons, ou</w:t>
      </w:r>
      <w:r w:rsidR="00AA010C">
        <w:rPr>
          <w:rFonts w:cstheme="minorHAnsi"/>
        </w:rPr>
        <w:t>r</w:t>
      </w:r>
      <w:r w:rsidR="00CF7979">
        <w:rPr>
          <w:rFonts w:cstheme="minorHAnsi"/>
        </w:rPr>
        <w:t xml:space="preserve"> </w:t>
      </w:r>
      <w:proofErr w:type="spellStart"/>
      <w:r w:rsidR="00CF7979">
        <w:rPr>
          <w:rFonts w:cstheme="minorHAnsi"/>
        </w:rPr>
        <w:t>UltraNPR</w:t>
      </w:r>
      <w:proofErr w:type="spellEnd"/>
      <w:r w:rsidR="00CF7979">
        <w:rPr>
          <w:rFonts w:cstheme="minorHAnsi"/>
        </w:rPr>
        <w:t xml:space="preserve"> is more robust to reconstruct a more complete neuronal population form the </w:t>
      </w:r>
      <w:r w:rsidR="00FE325F">
        <w:rPr>
          <w:rFonts w:cstheme="minorHAnsi"/>
        </w:rPr>
        <w:t xml:space="preserve">challenging </w:t>
      </w:r>
      <w:r w:rsidR="00CF7979">
        <w:rPr>
          <w:rFonts w:cstheme="minorHAnsi"/>
        </w:rPr>
        <w:t>image</w:t>
      </w:r>
      <w:r w:rsidR="000874C7">
        <w:rPr>
          <w:rFonts w:cstheme="minorHAnsi"/>
        </w:rPr>
        <w:t>.</w:t>
      </w:r>
    </w:p>
    <w:p w14:paraId="1501FF49" w14:textId="77777777" w:rsidR="00502D5E" w:rsidRPr="00AC1024" w:rsidRDefault="00502D5E" w:rsidP="00502D5E">
      <w:pPr>
        <w:widowControl/>
        <w:rPr>
          <w:rFonts w:cstheme="minorHAnsi"/>
        </w:rPr>
      </w:pPr>
    </w:p>
    <w:p w14:paraId="1D2E4633" w14:textId="499ED5D3" w:rsidR="00706EDB" w:rsidRPr="00AC1024" w:rsidRDefault="0036140B" w:rsidP="00502D5E">
      <w:pPr>
        <w:widowControl/>
        <w:rPr>
          <w:rFonts w:cstheme="minorHAnsi"/>
        </w:rPr>
      </w:pPr>
      <w:r w:rsidRPr="00AC1024">
        <w:rPr>
          <w:rFonts w:cstheme="minorHAnsi"/>
          <w:b/>
        </w:rPr>
        <w:t>[Q1-4]</w:t>
      </w:r>
      <w:r w:rsidR="00706EDB" w:rsidRPr="00AC1024">
        <w:rPr>
          <w:rFonts w:cstheme="minorHAnsi"/>
        </w:rPr>
        <w:t xml:space="preserve"> The evaluation using the </w:t>
      </w:r>
      <w:proofErr w:type="spellStart"/>
      <w:r w:rsidR="00706EDB" w:rsidRPr="00AC1024">
        <w:rPr>
          <w:rFonts w:cstheme="minorHAnsi"/>
        </w:rPr>
        <w:t>BigNeuron</w:t>
      </w:r>
      <w:proofErr w:type="spellEnd"/>
      <w:r w:rsidR="00706EDB" w:rsidRPr="00AC1024">
        <w:rPr>
          <w:rFonts w:cstheme="minorHAnsi"/>
        </w:rPr>
        <w:t xml:space="preserve"> dataset should be revised. For testing on a different dataset, </w:t>
      </w:r>
      <w:r w:rsidR="00706EDB" w:rsidRPr="00AC1024">
        <w:rPr>
          <w:rFonts w:cstheme="minorHAnsi"/>
          <w:color w:val="0070C0"/>
        </w:rPr>
        <w:t>it is not fair to use a deep-learning-based method that is already trai</w:t>
      </w:r>
      <w:r w:rsidR="002A0A9F" w:rsidRPr="00AC1024">
        <w:rPr>
          <w:rFonts w:cstheme="minorHAnsi"/>
          <w:color w:val="0070C0"/>
        </w:rPr>
        <w:t>ned on a previous dataset (VISoR</w:t>
      </w:r>
      <w:r w:rsidR="00706EDB" w:rsidRPr="00AC1024">
        <w:rPr>
          <w:rFonts w:cstheme="minorHAnsi"/>
          <w:color w:val="0070C0"/>
        </w:rPr>
        <w:t>-40)</w:t>
      </w:r>
      <w:r w:rsidR="00706EDB" w:rsidRPr="00AC1024">
        <w:rPr>
          <w:rFonts w:cstheme="minorHAnsi"/>
        </w:rPr>
        <w:t xml:space="preserve">. Furthermore, the method by Li et al. uses </w:t>
      </w:r>
      <w:proofErr w:type="gramStart"/>
      <w:r w:rsidR="00706EDB" w:rsidRPr="00AC1024">
        <w:rPr>
          <w:rFonts w:cstheme="minorHAnsi"/>
        </w:rPr>
        <w:t>a</w:t>
      </w:r>
      <w:proofErr w:type="gramEnd"/>
      <w:r w:rsidR="00706EDB" w:rsidRPr="00AC1024">
        <w:rPr>
          <w:rFonts w:cstheme="minorHAnsi"/>
        </w:rPr>
        <w:t xml:space="preserve"> APP2 as a main tracing method. If the progressive learning aspect of the currently proposed method is to be highlighted, it would be helpful to also compare using the PLNPR model using APP2.</w:t>
      </w:r>
    </w:p>
    <w:p w14:paraId="562C24AF" w14:textId="7250EEF5" w:rsidR="00791376" w:rsidRPr="00E06091" w:rsidRDefault="0036140B" w:rsidP="00706EDB">
      <w:pPr>
        <w:widowControl/>
        <w:jc w:val="left"/>
        <w:rPr>
          <w:rFonts w:cstheme="minorHAnsi"/>
          <w:bCs/>
        </w:rPr>
      </w:pPr>
      <w:r w:rsidRPr="00C906D4">
        <w:rPr>
          <w:rFonts w:cstheme="minorHAnsi"/>
          <w:b/>
        </w:rPr>
        <w:t>[A1-4]</w:t>
      </w:r>
      <w:r w:rsidR="00646251" w:rsidRPr="003C0171">
        <w:rPr>
          <w:rFonts w:cstheme="minorHAnsi"/>
          <w:bCs/>
        </w:rPr>
        <w:t xml:space="preserve"> </w:t>
      </w:r>
      <w:r w:rsidR="00791376" w:rsidRPr="003C0171">
        <w:rPr>
          <w:rFonts w:cstheme="minorHAnsi"/>
          <w:bCs/>
        </w:rPr>
        <w:t xml:space="preserve">Thank you for your suggestion. </w:t>
      </w:r>
      <w:r w:rsidR="00491466" w:rsidRPr="003C0171">
        <w:rPr>
          <w:rFonts w:cstheme="minorHAnsi"/>
          <w:bCs/>
        </w:rPr>
        <w:t xml:space="preserve">We add </w:t>
      </w:r>
      <w:r w:rsidR="009A4C29" w:rsidRPr="003C0171">
        <w:rPr>
          <w:rFonts w:cstheme="minorHAnsi"/>
          <w:bCs/>
        </w:rPr>
        <w:t xml:space="preserve">the </w:t>
      </w:r>
      <w:r w:rsidR="001526AB" w:rsidRPr="001526AB">
        <w:rPr>
          <w:rFonts w:cstheme="minorHAnsi"/>
          <w:bCs/>
        </w:rPr>
        <w:t xml:space="preserve">quantitative </w:t>
      </w:r>
      <w:r w:rsidR="00314753">
        <w:rPr>
          <w:rFonts w:cstheme="minorHAnsi"/>
          <w:bCs/>
        </w:rPr>
        <w:t>results</w:t>
      </w:r>
      <w:r w:rsidR="00491466" w:rsidRPr="003C0171">
        <w:rPr>
          <w:rFonts w:cstheme="minorHAnsi"/>
          <w:bCs/>
        </w:rPr>
        <w:t xml:space="preserve"> of our PLNPR method </w:t>
      </w:r>
      <w:r w:rsidR="008A643A" w:rsidRPr="003C0171">
        <w:rPr>
          <w:rFonts w:cstheme="minorHAnsi"/>
          <w:bCs/>
        </w:rPr>
        <w:t>which is</w:t>
      </w:r>
      <w:r w:rsidR="00491466" w:rsidRPr="003C0171">
        <w:rPr>
          <w:rFonts w:cstheme="minorHAnsi"/>
          <w:bCs/>
        </w:rPr>
        <w:t xml:space="preserve"> </w:t>
      </w:r>
      <w:r w:rsidR="008A643A" w:rsidRPr="00E06091">
        <w:rPr>
          <w:rFonts w:cstheme="minorHAnsi"/>
          <w:bCs/>
        </w:rPr>
        <w:t>progressively</w:t>
      </w:r>
      <w:r w:rsidR="00491466" w:rsidRPr="00E06091">
        <w:rPr>
          <w:rFonts w:cstheme="minorHAnsi"/>
          <w:bCs/>
        </w:rPr>
        <w:t xml:space="preserve"> trained on </w:t>
      </w:r>
      <w:r w:rsidR="00010310" w:rsidRPr="00E06091">
        <w:rPr>
          <w:rFonts w:cstheme="minorHAnsi"/>
          <w:bCs/>
        </w:rPr>
        <w:t xml:space="preserve">the </w:t>
      </w:r>
      <w:proofErr w:type="spellStart"/>
      <w:r w:rsidR="00491466" w:rsidRPr="00E06091">
        <w:rPr>
          <w:rFonts w:cstheme="minorHAnsi"/>
          <w:bCs/>
        </w:rPr>
        <w:t>BigNeuron</w:t>
      </w:r>
      <w:proofErr w:type="spellEnd"/>
      <w:r w:rsidR="00491466" w:rsidRPr="00E06091">
        <w:rPr>
          <w:rFonts w:cstheme="minorHAnsi"/>
          <w:bCs/>
        </w:rPr>
        <w:t xml:space="preserve"> dataset</w:t>
      </w:r>
      <w:r w:rsidR="00EE535D" w:rsidRPr="00E06091">
        <w:rPr>
          <w:rFonts w:cstheme="minorHAnsi"/>
          <w:bCs/>
        </w:rPr>
        <w:t xml:space="preserve"> in Table 2</w:t>
      </w:r>
      <w:r w:rsidR="00FF0613" w:rsidRPr="00E06091">
        <w:rPr>
          <w:rFonts w:cstheme="minorHAnsi"/>
          <w:bCs/>
        </w:rPr>
        <w:t>.</w:t>
      </w:r>
      <w:r w:rsidR="00EE535D" w:rsidRPr="00E06091">
        <w:rPr>
          <w:rFonts w:cstheme="minorHAnsi"/>
          <w:bCs/>
        </w:rPr>
        <w:t xml:space="preserve"> “PLNPR-</w:t>
      </w:r>
      <w:r w:rsidR="003C0171" w:rsidRPr="00E06091">
        <w:rPr>
          <w:rFonts w:cstheme="minorHAnsi"/>
          <w:bCs/>
        </w:rPr>
        <w:t>APP2</w:t>
      </w:r>
      <w:r w:rsidR="00EE535D" w:rsidRPr="00E06091">
        <w:rPr>
          <w:rFonts w:cstheme="minorHAnsi"/>
          <w:bCs/>
        </w:rPr>
        <w:t>” use</w:t>
      </w:r>
      <w:r w:rsidR="00BD3593" w:rsidRPr="00E06091">
        <w:rPr>
          <w:rFonts w:cstheme="minorHAnsi"/>
          <w:bCs/>
        </w:rPr>
        <w:t>s</w:t>
      </w:r>
      <w:r w:rsidR="00EE535D" w:rsidRPr="00E06091">
        <w:rPr>
          <w:rFonts w:cstheme="minorHAnsi"/>
          <w:bCs/>
        </w:rPr>
        <w:t xml:space="preserve"> </w:t>
      </w:r>
      <w:r w:rsidR="003C0171" w:rsidRPr="00E06091">
        <w:rPr>
          <w:rFonts w:cstheme="minorHAnsi"/>
          <w:bCs/>
        </w:rPr>
        <w:t xml:space="preserve">APP2 </w:t>
      </w:r>
      <w:r w:rsidR="00EE535D" w:rsidRPr="00E06091">
        <w:rPr>
          <w:rFonts w:cstheme="minorHAnsi"/>
          <w:bCs/>
        </w:rPr>
        <w:t xml:space="preserve">as the base tracer to generate pseudo labels for network training </w:t>
      </w:r>
      <w:r w:rsidR="00BD3593" w:rsidRPr="00E06091">
        <w:rPr>
          <w:rFonts w:cstheme="minorHAnsi"/>
          <w:bCs/>
        </w:rPr>
        <w:t xml:space="preserve">and </w:t>
      </w:r>
      <w:r w:rsidR="00EE535D" w:rsidRPr="00E06091">
        <w:rPr>
          <w:rFonts w:cstheme="minorHAnsi"/>
          <w:bCs/>
        </w:rPr>
        <w:t>“PLNPR-</w:t>
      </w:r>
      <w:r w:rsidR="003C0171" w:rsidRPr="00E06091">
        <w:rPr>
          <w:rFonts w:cstheme="minorHAnsi"/>
          <w:bCs/>
        </w:rPr>
        <w:t xml:space="preserve"> NGPST</w:t>
      </w:r>
      <w:r w:rsidR="00EE535D" w:rsidRPr="00E06091">
        <w:rPr>
          <w:rFonts w:cstheme="minorHAnsi"/>
          <w:bCs/>
        </w:rPr>
        <w:t xml:space="preserve">” uses </w:t>
      </w:r>
      <w:r w:rsidR="003C0171" w:rsidRPr="00E06091">
        <w:rPr>
          <w:rFonts w:cstheme="minorHAnsi"/>
          <w:bCs/>
        </w:rPr>
        <w:t xml:space="preserve">NGPST </w:t>
      </w:r>
      <w:r w:rsidR="00EE535D" w:rsidRPr="00E06091">
        <w:rPr>
          <w:rFonts w:cstheme="minorHAnsi"/>
          <w:bCs/>
        </w:rPr>
        <w:t>as the base tracer for progressive learning.</w:t>
      </w:r>
      <w:r w:rsidR="00845A4E" w:rsidRPr="00E06091">
        <w:rPr>
          <w:rFonts w:cstheme="minorHAnsi" w:hint="eastAsia"/>
          <w:bCs/>
        </w:rPr>
        <w:t xml:space="preserve"> </w:t>
      </w:r>
      <w:r w:rsidR="00FC0050" w:rsidRPr="00E06091">
        <w:rPr>
          <w:rFonts w:cstheme="minorHAnsi" w:hint="eastAsia"/>
          <w:bCs/>
        </w:rPr>
        <w:t>Without</w:t>
      </w:r>
      <w:r w:rsidR="00EE35E8" w:rsidRPr="00E06091">
        <w:rPr>
          <w:rFonts w:cstheme="minorHAnsi"/>
          <w:bCs/>
        </w:rPr>
        <w:t xml:space="preserve"> </w:t>
      </w:r>
      <w:r w:rsidR="009334CF" w:rsidRPr="00E06091">
        <w:rPr>
          <w:rFonts w:cstheme="minorHAnsi"/>
          <w:bCs/>
        </w:rPr>
        <w:t>pretraining</w:t>
      </w:r>
      <w:r w:rsidR="00EE35E8" w:rsidRPr="00E06091">
        <w:rPr>
          <w:rFonts w:cstheme="minorHAnsi" w:hint="eastAsia"/>
          <w:bCs/>
        </w:rPr>
        <w:t xml:space="preserve"> </w:t>
      </w:r>
      <w:r w:rsidR="00C979A6" w:rsidRPr="00E06091">
        <w:rPr>
          <w:rFonts w:cstheme="minorHAnsi"/>
          <w:bCs/>
        </w:rPr>
        <w:t xml:space="preserve">on </w:t>
      </w:r>
      <w:r w:rsidR="001638BD" w:rsidRPr="00E06091">
        <w:rPr>
          <w:rFonts w:cstheme="minorHAnsi"/>
          <w:bCs/>
        </w:rPr>
        <w:t xml:space="preserve">the VISoR-40 dataset, </w:t>
      </w:r>
      <w:r w:rsidR="00EE35E8" w:rsidRPr="00E06091">
        <w:rPr>
          <w:rFonts w:cstheme="minorHAnsi"/>
          <w:bCs/>
        </w:rPr>
        <w:t xml:space="preserve">our method </w:t>
      </w:r>
      <w:r w:rsidR="006F512A" w:rsidRPr="00E06091">
        <w:rPr>
          <w:rFonts w:cstheme="minorHAnsi"/>
          <w:bCs/>
        </w:rPr>
        <w:t>still achieves</w:t>
      </w:r>
      <w:r w:rsidR="00D945E2" w:rsidRPr="00E06091">
        <w:rPr>
          <w:rFonts w:cstheme="minorHAnsi" w:hint="eastAsia"/>
          <w:bCs/>
        </w:rPr>
        <w:t xml:space="preserve"> </w:t>
      </w:r>
      <w:r w:rsidR="00D945E2" w:rsidRPr="00E06091">
        <w:rPr>
          <w:rFonts w:cstheme="minorHAnsi"/>
          <w:bCs/>
        </w:rPr>
        <w:t>higher</w:t>
      </w:r>
      <w:r w:rsidR="00845A4E" w:rsidRPr="00E06091">
        <w:rPr>
          <w:rFonts w:cstheme="minorHAnsi"/>
          <w:bCs/>
        </w:rPr>
        <w:t xml:space="preserve"> </w:t>
      </w:r>
      <w:r w:rsidR="00816D50" w:rsidRPr="00E06091">
        <w:rPr>
          <w:rFonts w:cstheme="minorHAnsi"/>
          <w:bCs/>
        </w:rPr>
        <w:t>overall performance</w:t>
      </w:r>
      <w:r w:rsidR="00EE7D09" w:rsidRPr="00E06091">
        <w:rPr>
          <w:rFonts w:cstheme="minorHAnsi"/>
          <w:bCs/>
        </w:rPr>
        <w:t xml:space="preserve"> (F-Score and Jaccard) than other methods</w:t>
      </w:r>
      <w:r w:rsidR="00F03E71" w:rsidRPr="00E06091">
        <w:rPr>
          <w:rFonts w:cstheme="minorHAnsi"/>
          <w:bCs/>
        </w:rPr>
        <w:t>.</w:t>
      </w:r>
      <w:r w:rsidR="00B24269" w:rsidRPr="00E06091">
        <w:rPr>
          <w:rFonts w:cstheme="minorHAnsi"/>
          <w:bCs/>
        </w:rPr>
        <w:t xml:space="preserve"> </w:t>
      </w:r>
      <w:r w:rsidR="00EE535D" w:rsidRPr="00E06091">
        <w:rPr>
          <w:rFonts w:cstheme="minorHAnsi"/>
          <w:bCs/>
        </w:rPr>
        <w:t xml:space="preserve">Compare with Li2017, </w:t>
      </w:r>
      <w:r w:rsidR="00072FAB">
        <w:rPr>
          <w:rFonts w:cstheme="minorHAnsi"/>
          <w:bCs/>
        </w:rPr>
        <w:t>both our PLNPR-APP2 and PLNPR-NGPST</w:t>
      </w:r>
      <w:r w:rsidR="00EE535D" w:rsidRPr="00E06091">
        <w:rPr>
          <w:rFonts w:cstheme="minorHAnsi"/>
          <w:bCs/>
        </w:rPr>
        <w:t xml:space="preserve"> achieve comparable performance. However, our method does not require any manual annotations</w:t>
      </w:r>
      <w:r w:rsidR="00173047" w:rsidRPr="00E06091">
        <w:rPr>
          <w:rFonts w:cstheme="minorHAnsi"/>
          <w:bCs/>
        </w:rPr>
        <w:t xml:space="preserve"> for network tra</w:t>
      </w:r>
      <w:r w:rsidR="003457AA" w:rsidRPr="00E06091">
        <w:rPr>
          <w:rFonts w:cstheme="minorHAnsi"/>
          <w:bCs/>
        </w:rPr>
        <w:t>i</w:t>
      </w:r>
      <w:r w:rsidR="00173047" w:rsidRPr="00E06091">
        <w:rPr>
          <w:rFonts w:cstheme="minorHAnsi"/>
          <w:bCs/>
        </w:rPr>
        <w:t>ning</w:t>
      </w:r>
      <w:r w:rsidR="00896BD6" w:rsidRPr="00E06091">
        <w:rPr>
          <w:rFonts w:cstheme="minorHAnsi"/>
          <w:bCs/>
        </w:rPr>
        <w:t>.</w:t>
      </w:r>
    </w:p>
    <w:p w14:paraId="7E1C5106" w14:textId="3EC92B7F" w:rsidR="00970893" w:rsidRPr="00E06091" w:rsidRDefault="00C33E34" w:rsidP="00970893">
      <w:pPr>
        <w:widowControl/>
        <w:jc w:val="left"/>
        <w:rPr>
          <w:rFonts w:cstheme="minorHAnsi"/>
          <w:bCs/>
        </w:rPr>
      </w:pPr>
      <w:r w:rsidRPr="00E06091">
        <w:rPr>
          <w:rFonts w:cstheme="minorHAnsi"/>
          <w:bCs/>
        </w:rPr>
        <w:t>In addition</w:t>
      </w:r>
      <w:r w:rsidR="00812949" w:rsidRPr="00E06091">
        <w:rPr>
          <w:rFonts w:cstheme="minorHAnsi"/>
          <w:bCs/>
        </w:rPr>
        <w:t xml:space="preserve">, </w:t>
      </w:r>
      <w:r w:rsidRPr="00E06091">
        <w:rPr>
          <w:rFonts w:cstheme="minorHAnsi"/>
          <w:bCs/>
        </w:rPr>
        <w:t>o</w:t>
      </w:r>
      <w:r w:rsidR="00AF7577" w:rsidRPr="00E06091">
        <w:rPr>
          <w:rFonts w:cstheme="minorHAnsi"/>
          <w:bCs/>
        </w:rPr>
        <w:t xml:space="preserve">ur PLNPR can integrate </w:t>
      </w:r>
      <w:r w:rsidR="005B772A" w:rsidRPr="00E06091">
        <w:rPr>
          <w:rFonts w:cstheme="minorHAnsi"/>
          <w:bCs/>
        </w:rPr>
        <w:t>many</w:t>
      </w:r>
      <w:r w:rsidR="00AF7577" w:rsidRPr="00E06091">
        <w:rPr>
          <w:rFonts w:cstheme="minorHAnsi"/>
          <w:bCs/>
        </w:rPr>
        <w:t xml:space="preserve"> base tracers and many deep neural segmentation network</w:t>
      </w:r>
      <w:r w:rsidR="009A1CDB">
        <w:rPr>
          <w:rFonts w:cstheme="minorHAnsi"/>
          <w:bCs/>
        </w:rPr>
        <w:t>s</w:t>
      </w:r>
      <w:r w:rsidR="00AF7577" w:rsidRPr="00E06091">
        <w:rPr>
          <w:rFonts w:cstheme="minorHAnsi"/>
          <w:bCs/>
        </w:rPr>
        <w:t xml:space="preserve"> and to improve the reconstruction results. We tested four base tracers, including APP1, APP2, MOST, and NGPST, and three widely-used deep segmentation networks, including 3D </w:t>
      </w:r>
      <w:proofErr w:type="spellStart"/>
      <w:r w:rsidR="00AF7577" w:rsidRPr="00E06091">
        <w:rPr>
          <w:rFonts w:cstheme="minorHAnsi"/>
          <w:bCs/>
        </w:rPr>
        <w:t>HRNet</w:t>
      </w:r>
      <w:proofErr w:type="spellEnd"/>
      <w:r w:rsidR="00AF7577" w:rsidRPr="00E06091">
        <w:rPr>
          <w:rFonts w:cstheme="minorHAnsi"/>
          <w:bCs/>
        </w:rPr>
        <w:t xml:space="preserve">, 3D DSN, and 3D U-Net in our PLNPR framework. </w:t>
      </w:r>
      <w:bookmarkStart w:id="4" w:name="OLE_LINK4"/>
      <w:bookmarkStart w:id="5" w:name="OLE_LINK5"/>
      <w:r w:rsidR="00AF7577" w:rsidRPr="00E06091">
        <w:rPr>
          <w:rFonts w:cstheme="minorHAnsi"/>
          <w:bCs/>
        </w:rPr>
        <w:t xml:space="preserve">The </w:t>
      </w:r>
      <w:r w:rsidR="00575158" w:rsidRPr="00E06091">
        <w:rPr>
          <w:rFonts w:cstheme="minorHAnsi"/>
          <w:bCs/>
        </w:rPr>
        <w:t>results of multiple variants</w:t>
      </w:r>
      <w:bookmarkEnd w:id="4"/>
      <w:bookmarkEnd w:id="5"/>
      <w:r w:rsidR="00575158" w:rsidRPr="00E06091">
        <w:rPr>
          <w:rFonts w:cstheme="minorHAnsi"/>
          <w:bCs/>
        </w:rPr>
        <w:t xml:space="preserve"> at</w:t>
      </w:r>
      <w:r w:rsidR="00AF7577" w:rsidRPr="00E06091">
        <w:rPr>
          <w:rFonts w:cstheme="minorHAnsi"/>
          <w:bCs/>
        </w:rPr>
        <w:t xml:space="preserve"> different iterations are shown in Fig. 9. </w:t>
      </w:r>
      <w:r w:rsidR="00575158" w:rsidRPr="00E06091">
        <w:rPr>
          <w:rFonts w:cstheme="minorHAnsi"/>
          <w:bCs/>
        </w:rPr>
        <w:t xml:space="preserve">It clearly shows that, our PLNPR progressively improves all the tested base tracer. </w:t>
      </w:r>
    </w:p>
    <w:p w14:paraId="57666A2D" w14:textId="2DA97B60" w:rsidR="00970893" w:rsidRPr="00AC1024" w:rsidRDefault="00970893" w:rsidP="00970893">
      <w:pPr>
        <w:widowControl/>
        <w:jc w:val="left"/>
        <w:rPr>
          <w:rFonts w:cstheme="minorHAnsi"/>
        </w:rPr>
      </w:pPr>
    </w:p>
    <w:p w14:paraId="59EEDCCD" w14:textId="77777777" w:rsidR="00970893" w:rsidRPr="00AC1024" w:rsidRDefault="00970893" w:rsidP="00970893">
      <w:pPr>
        <w:widowControl/>
        <w:jc w:val="left"/>
        <w:rPr>
          <w:rFonts w:cstheme="minorHAnsi"/>
        </w:rPr>
      </w:pPr>
    </w:p>
    <w:p w14:paraId="0B8175D4" w14:textId="77777777" w:rsidR="00970893" w:rsidRPr="00AC1024" w:rsidRDefault="006652BB" w:rsidP="00970893">
      <w:pPr>
        <w:widowControl/>
        <w:jc w:val="left"/>
        <w:rPr>
          <w:rFonts w:cstheme="minorHAnsi"/>
        </w:rPr>
      </w:pPr>
      <w:r w:rsidRPr="00AC1024">
        <w:rPr>
          <w:rFonts w:cstheme="minorHAnsi"/>
          <w:b/>
        </w:rPr>
        <w:t>[Comments from Reviewer #2]</w:t>
      </w:r>
    </w:p>
    <w:p w14:paraId="309E5E62" w14:textId="77777777" w:rsidR="00970893" w:rsidRPr="00AC1024" w:rsidRDefault="006652BB" w:rsidP="00970893">
      <w:pPr>
        <w:widowControl/>
        <w:jc w:val="left"/>
        <w:rPr>
          <w:rFonts w:cstheme="minorHAnsi"/>
        </w:rPr>
      </w:pPr>
      <w:r w:rsidRPr="00AC1024">
        <w:rPr>
          <w:rFonts w:cstheme="minorHAnsi"/>
          <w:b/>
        </w:rPr>
        <w:t>[Q2-1]</w:t>
      </w:r>
      <w:r w:rsidR="00582A85" w:rsidRPr="00AC1024">
        <w:rPr>
          <w:rFonts w:cstheme="minorHAnsi"/>
          <w:b/>
        </w:rPr>
        <w:t xml:space="preserve"> </w:t>
      </w:r>
      <w:r w:rsidR="00706EDB" w:rsidRPr="00AC1024">
        <w:rPr>
          <w:rFonts w:cstheme="minorHAnsi"/>
        </w:rPr>
        <w:t xml:space="preserve">This paper presented a framework to reconstruct grouped neuronal population from large-scaled 3D optical microscopic images. The framework consists of two components: (1) A self-supervised fully convolutional CNN is trained using the ground-truth reconstructions </w:t>
      </w:r>
      <w:r w:rsidR="00706EDB" w:rsidRPr="00AC1024">
        <w:rPr>
          <w:rFonts w:cstheme="minorHAnsi"/>
        </w:rPr>
        <w:lastRenderedPageBreak/>
        <w:t xml:space="preserve">produced iteratively by a base neuron tracer to enhance the neuron images; (2) The neuronal structures are reconstructed block by block and then merged to complete neuron models using the proposed population reconstruction algorithm. To evaluate the proposed methods on neuron populations, authors compared the proposed methods on the newly released dataset VISoR-40. Authors also benchmarked on single neurons released by </w:t>
      </w:r>
      <w:proofErr w:type="spellStart"/>
      <w:r w:rsidR="00706EDB" w:rsidRPr="00AC1024">
        <w:rPr>
          <w:rFonts w:cstheme="minorHAnsi"/>
        </w:rPr>
        <w:t>BigNeuron</w:t>
      </w:r>
      <w:proofErr w:type="spellEnd"/>
      <w:r w:rsidR="00706EDB" w:rsidRPr="00AC1024">
        <w:rPr>
          <w:rFonts w:cstheme="minorHAnsi"/>
        </w:rPr>
        <w:t xml:space="preserve"> as well as show-cased the neuron population reconstructed on a mouse brain image.</w:t>
      </w:r>
    </w:p>
    <w:p w14:paraId="1358D597" w14:textId="77777777" w:rsidR="00970893" w:rsidRPr="00AC1024" w:rsidRDefault="00706EDB" w:rsidP="00970893">
      <w:pPr>
        <w:widowControl/>
        <w:jc w:val="left"/>
        <w:rPr>
          <w:rFonts w:cstheme="minorHAnsi"/>
        </w:rPr>
      </w:pPr>
      <w:r w:rsidRPr="00AC1024">
        <w:rPr>
          <w:rFonts w:cstheme="minorHAnsi"/>
        </w:rPr>
        <w:t>Pros:</w:t>
      </w:r>
    </w:p>
    <w:p w14:paraId="262B7492" w14:textId="77777777" w:rsidR="00970893" w:rsidRPr="00AC1024" w:rsidRDefault="00706EDB" w:rsidP="00970893">
      <w:pPr>
        <w:widowControl/>
        <w:jc w:val="left"/>
        <w:rPr>
          <w:rFonts w:cstheme="minorHAnsi"/>
        </w:rPr>
      </w:pPr>
      <w:r w:rsidRPr="00AC1024">
        <w:rPr>
          <w:rFonts w:cstheme="minorHAnsi"/>
        </w:rPr>
        <w:t>1. The proposed framework is sound and practical.</w:t>
      </w:r>
    </w:p>
    <w:p w14:paraId="1FDAA640" w14:textId="77777777" w:rsidR="00970893" w:rsidRPr="00AC1024" w:rsidRDefault="00706EDB" w:rsidP="00970893">
      <w:pPr>
        <w:widowControl/>
        <w:jc w:val="left"/>
        <w:rPr>
          <w:rFonts w:cstheme="minorHAnsi"/>
        </w:rPr>
      </w:pPr>
      <w:r w:rsidRPr="00AC1024">
        <w:rPr>
          <w:rFonts w:cstheme="minorHAnsi"/>
        </w:rPr>
        <w:t>2. Most of the manuscript is well-written and easy to follow.</w:t>
      </w:r>
    </w:p>
    <w:p w14:paraId="1F763077" w14:textId="77777777" w:rsidR="00970893" w:rsidRPr="00AC1024" w:rsidRDefault="00706EDB" w:rsidP="00970893">
      <w:pPr>
        <w:widowControl/>
        <w:jc w:val="left"/>
        <w:rPr>
          <w:rFonts w:cstheme="minorHAnsi"/>
        </w:rPr>
      </w:pPr>
      <w:r w:rsidRPr="00AC1024">
        <w:rPr>
          <w:rFonts w:cstheme="minorHAnsi"/>
        </w:rPr>
        <w:t>3. The related works are comprehensive and helpful to understand the context.</w:t>
      </w:r>
    </w:p>
    <w:p w14:paraId="3704EA5A" w14:textId="3DA994F3" w:rsidR="00970893" w:rsidRPr="00AC1024" w:rsidRDefault="00970893" w:rsidP="00970893">
      <w:pPr>
        <w:widowControl/>
        <w:jc w:val="left"/>
        <w:rPr>
          <w:rFonts w:cstheme="minorHAnsi"/>
        </w:rPr>
      </w:pPr>
      <w:r w:rsidRPr="00AC1024">
        <w:rPr>
          <w:rFonts w:cstheme="minorHAnsi"/>
        </w:rPr>
        <w:t>4</w:t>
      </w:r>
      <w:r w:rsidR="00706EDB" w:rsidRPr="00AC1024">
        <w:rPr>
          <w:rFonts w:cstheme="minorHAnsi"/>
        </w:rPr>
        <w:t>. The visual inspections look promising.</w:t>
      </w:r>
    </w:p>
    <w:p w14:paraId="06C0C268" w14:textId="77777777" w:rsidR="00E466A1" w:rsidRPr="00AC1024" w:rsidRDefault="00970893" w:rsidP="00E466A1">
      <w:pPr>
        <w:widowControl/>
        <w:jc w:val="left"/>
        <w:rPr>
          <w:rFonts w:cstheme="minorHAnsi"/>
        </w:rPr>
      </w:pPr>
      <w:r w:rsidRPr="00AC1024">
        <w:rPr>
          <w:rFonts w:cstheme="minorHAnsi"/>
        </w:rPr>
        <w:t>5</w:t>
      </w:r>
      <w:r w:rsidR="00706EDB" w:rsidRPr="00AC1024">
        <w:rPr>
          <w:rFonts w:cstheme="minorHAnsi"/>
        </w:rPr>
        <w:t>. This paper released a new dataset which could trigger future studies in this domain.</w:t>
      </w:r>
    </w:p>
    <w:p w14:paraId="771F9641" w14:textId="313D7247" w:rsidR="00BB382C" w:rsidRPr="00B90E47" w:rsidRDefault="002C296C" w:rsidP="00E466A1">
      <w:pPr>
        <w:widowControl/>
        <w:jc w:val="left"/>
        <w:rPr>
          <w:rFonts w:cstheme="minorHAnsi"/>
          <w:bCs/>
        </w:rPr>
      </w:pPr>
      <w:r w:rsidRPr="00345B25">
        <w:rPr>
          <w:rFonts w:cstheme="minorHAnsi"/>
          <w:b/>
        </w:rPr>
        <w:t>[A2-1]</w:t>
      </w:r>
      <w:r w:rsidR="008A1905" w:rsidRPr="00345B25">
        <w:rPr>
          <w:rFonts w:cstheme="minorHAnsi"/>
          <w:b/>
        </w:rPr>
        <w:t xml:space="preserve"> </w:t>
      </w:r>
      <w:r w:rsidR="000A52F6" w:rsidRPr="00B90E47">
        <w:rPr>
          <w:rFonts w:cstheme="minorHAnsi"/>
          <w:bCs/>
        </w:rPr>
        <w:t xml:space="preserve">We thank the reviewer for finding the work of interest, </w:t>
      </w:r>
      <w:bookmarkStart w:id="6" w:name="OLE_LINK16"/>
      <w:bookmarkStart w:id="7" w:name="OLE_LINK17"/>
      <w:r w:rsidR="000A52F6" w:rsidRPr="00B90E47">
        <w:rPr>
          <w:rFonts w:cstheme="minorHAnsi"/>
          <w:bCs/>
        </w:rPr>
        <w:t>and appreciate the interesting points that have been raised</w:t>
      </w:r>
      <w:bookmarkStart w:id="8" w:name="OLE_LINK18"/>
      <w:bookmarkStart w:id="9" w:name="OLE_LINK19"/>
      <w:bookmarkEnd w:id="6"/>
      <w:bookmarkEnd w:id="7"/>
      <w:r w:rsidR="00DF09C9">
        <w:rPr>
          <w:rFonts w:cstheme="minorHAnsi"/>
          <w:bCs/>
        </w:rPr>
        <w:t xml:space="preserve">, </w:t>
      </w:r>
      <w:r w:rsidR="00CF70F1" w:rsidRPr="00B90E47">
        <w:rPr>
          <w:rFonts w:cstheme="minorHAnsi"/>
          <w:bCs/>
        </w:rPr>
        <w:t>that will be now addressed in the following</w:t>
      </w:r>
      <w:bookmarkEnd w:id="8"/>
      <w:bookmarkEnd w:id="9"/>
      <w:r w:rsidR="00346855" w:rsidRPr="00B90E47">
        <w:rPr>
          <w:rFonts w:cstheme="minorHAnsi"/>
          <w:bCs/>
        </w:rPr>
        <w:t>.</w:t>
      </w:r>
    </w:p>
    <w:p w14:paraId="13783029" w14:textId="77777777" w:rsidR="00BB382C" w:rsidRPr="00AC1024" w:rsidRDefault="00BB382C" w:rsidP="00706EDB">
      <w:pPr>
        <w:widowControl/>
        <w:jc w:val="left"/>
        <w:rPr>
          <w:rFonts w:cstheme="minorHAnsi" w:hint="eastAsia"/>
          <w:b/>
        </w:rPr>
      </w:pPr>
    </w:p>
    <w:p w14:paraId="159FAA58" w14:textId="2321CD02" w:rsidR="00706EDB" w:rsidRPr="00735998" w:rsidRDefault="006652BB" w:rsidP="00875F79">
      <w:pPr>
        <w:widowControl/>
        <w:jc w:val="left"/>
        <w:rPr>
          <w:rFonts w:cstheme="minorHAnsi"/>
        </w:rPr>
      </w:pPr>
      <w:r w:rsidRPr="00AC1024">
        <w:rPr>
          <w:rFonts w:cstheme="minorHAnsi"/>
          <w:b/>
        </w:rPr>
        <w:t>[Q2-2]</w:t>
      </w:r>
      <w:r w:rsidR="00875F79" w:rsidRPr="00AC1024">
        <w:rPr>
          <w:rFonts w:cstheme="minorHAnsi"/>
        </w:rPr>
        <w:t xml:space="preserve"> </w:t>
      </w:r>
      <w:r w:rsidR="00706EDB" w:rsidRPr="00AC1024">
        <w:rPr>
          <w:rFonts w:cstheme="minorHAnsi"/>
        </w:rPr>
        <w:t xml:space="preserve">Section III-B-2 is hard to follow for the readers. I would suggest adding a visual depiction to demonstrate the algorithm. Authors should also highlight how the proposed block-by-block </w:t>
      </w:r>
      <w:r w:rsidR="00706EDB" w:rsidRPr="00735998">
        <w:rPr>
          <w:rFonts w:cstheme="minorHAnsi"/>
        </w:rPr>
        <w:t>tracing differ from the methods used in the mentioned methods, such as Ultra-Tracer?</w:t>
      </w:r>
    </w:p>
    <w:p w14:paraId="2B29D79F" w14:textId="08120EBD" w:rsidR="00515316" w:rsidRPr="004F73B9" w:rsidRDefault="00BB382C" w:rsidP="00515316">
      <w:pPr>
        <w:widowControl/>
        <w:jc w:val="left"/>
        <w:rPr>
          <w:rFonts w:cstheme="minorHAnsi"/>
        </w:rPr>
      </w:pPr>
      <w:r w:rsidRPr="00735998">
        <w:rPr>
          <w:rFonts w:cstheme="minorHAnsi"/>
          <w:b/>
        </w:rPr>
        <w:t xml:space="preserve">[A2-2] </w:t>
      </w:r>
      <w:bookmarkStart w:id="10" w:name="OLE_LINK20"/>
      <w:bookmarkStart w:id="11" w:name="OLE_LINK21"/>
      <w:r w:rsidRPr="004F73B9">
        <w:rPr>
          <w:rFonts w:cstheme="minorHAnsi"/>
        </w:rPr>
        <w:t>We re</w:t>
      </w:r>
      <w:r w:rsidR="005F3523" w:rsidRPr="004F73B9">
        <w:rPr>
          <w:rFonts w:cstheme="minorHAnsi"/>
        </w:rPr>
        <w:t>-</w:t>
      </w:r>
      <w:r w:rsidRPr="004F73B9">
        <w:rPr>
          <w:rFonts w:cstheme="minorHAnsi"/>
        </w:rPr>
        <w:t xml:space="preserve">wrote </w:t>
      </w:r>
      <w:r w:rsidR="0044413B" w:rsidRPr="004F73B9">
        <w:rPr>
          <w:rFonts w:cstheme="minorHAnsi"/>
        </w:rPr>
        <w:t>Section III-B</w:t>
      </w:r>
      <w:r w:rsidR="005F3523" w:rsidRPr="004F73B9">
        <w:rPr>
          <w:rFonts w:cstheme="minorHAnsi"/>
        </w:rPr>
        <w:t xml:space="preserve"> to make our contribution</w:t>
      </w:r>
      <w:r w:rsidR="000353F9" w:rsidRPr="004F73B9">
        <w:rPr>
          <w:rFonts w:cstheme="minorHAnsi"/>
        </w:rPr>
        <w:t>s</w:t>
      </w:r>
      <w:r w:rsidR="005F3523" w:rsidRPr="004F73B9">
        <w:rPr>
          <w:rFonts w:cstheme="minorHAnsi"/>
        </w:rPr>
        <w:t xml:space="preserve"> clear</w:t>
      </w:r>
      <w:r w:rsidR="0049132F" w:rsidRPr="004F73B9">
        <w:rPr>
          <w:rFonts w:cstheme="minorHAnsi"/>
        </w:rPr>
        <w:t>er</w:t>
      </w:r>
      <w:r w:rsidR="005F3523" w:rsidRPr="004F73B9">
        <w:rPr>
          <w:rFonts w:cstheme="minorHAnsi"/>
        </w:rPr>
        <w:t>.</w:t>
      </w:r>
      <w:bookmarkEnd w:id="10"/>
      <w:bookmarkEnd w:id="11"/>
      <w:r w:rsidR="00515316" w:rsidRPr="004F73B9">
        <w:rPr>
          <w:rFonts w:cstheme="minorHAnsi"/>
        </w:rPr>
        <w:t xml:space="preserve"> UltraTracer and MEIT have the capability of neuronal population reconstruction from the large-scale image. </w:t>
      </w:r>
    </w:p>
    <w:p w14:paraId="7F601231" w14:textId="00B564B1" w:rsidR="00BB382C" w:rsidRPr="00A6399A" w:rsidRDefault="00515316" w:rsidP="00BB382C">
      <w:pPr>
        <w:widowControl/>
        <w:jc w:val="left"/>
        <w:rPr>
          <w:rFonts w:cstheme="minorHAnsi" w:hint="eastAsia"/>
        </w:rPr>
      </w:pPr>
      <w:r w:rsidRPr="004F73B9">
        <w:rPr>
          <w:rFonts w:cstheme="minorHAnsi"/>
        </w:rPr>
        <w:t xml:space="preserve">However, for the local regions with low signal-noise-ratio, </w:t>
      </w:r>
      <w:r w:rsidR="00051358" w:rsidRPr="004F73B9">
        <w:rPr>
          <w:rFonts w:cstheme="minorHAnsi"/>
        </w:rPr>
        <w:t>they</w:t>
      </w:r>
      <w:r w:rsidRPr="004F73B9">
        <w:rPr>
          <w:rFonts w:cstheme="minorHAnsi"/>
        </w:rPr>
        <w:t xml:space="preserve"> fail to separate individual neurons and trace complete dendrites in a dense neuron population</w:t>
      </w:r>
      <w:r w:rsidR="00863CBF">
        <w:rPr>
          <w:rFonts w:cstheme="minorHAnsi"/>
        </w:rPr>
        <w:t xml:space="preserve">, as shown </w:t>
      </w:r>
      <w:r w:rsidR="00863CBF" w:rsidRPr="004F73B9">
        <w:rPr>
          <w:rFonts w:cstheme="minorHAnsi"/>
        </w:rPr>
        <w:t>in Fig.</w:t>
      </w:r>
      <w:r w:rsidR="00BB798A">
        <w:rPr>
          <w:rFonts w:cstheme="minorHAnsi"/>
        </w:rPr>
        <w:t xml:space="preserve"> </w:t>
      </w:r>
      <w:bookmarkStart w:id="12" w:name="_GoBack"/>
      <w:bookmarkEnd w:id="12"/>
      <w:r w:rsidR="00863CBF" w:rsidRPr="004F73B9">
        <w:rPr>
          <w:rFonts w:cstheme="minorHAnsi"/>
        </w:rPr>
        <w:t>14</w:t>
      </w:r>
      <w:r w:rsidRPr="004F73B9">
        <w:rPr>
          <w:rFonts w:cstheme="minorHAnsi"/>
        </w:rPr>
        <w:t>.</w:t>
      </w:r>
      <w:r w:rsidR="00424A67" w:rsidRPr="004F73B9">
        <w:rPr>
          <w:rFonts w:cstheme="minorHAnsi"/>
        </w:rPr>
        <w:t xml:space="preserve"> </w:t>
      </w:r>
      <w:r w:rsidR="000D4185" w:rsidRPr="004F73B9">
        <w:rPr>
          <w:rFonts w:cstheme="minorHAnsi"/>
        </w:rPr>
        <w:t xml:space="preserve">In comparison, thanks to the signal enhancement by our deep network and block propagation designed for dense neurites, our UltraNPR is more robust to reconstruct a more complete neuronal population from the low-quality image while individual neurons are continuously and smoothly traced. </w:t>
      </w:r>
    </w:p>
    <w:p w14:paraId="74E04260" w14:textId="77777777" w:rsidR="00735998" w:rsidRPr="00AC1024" w:rsidRDefault="00735998" w:rsidP="00BB382C">
      <w:pPr>
        <w:widowControl/>
        <w:jc w:val="left"/>
        <w:rPr>
          <w:rFonts w:cstheme="minorHAnsi"/>
        </w:rPr>
      </w:pPr>
    </w:p>
    <w:p w14:paraId="516D5263" w14:textId="24527395" w:rsidR="00706EDB" w:rsidRPr="00AC1024" w:rsidRDefault="00BB382C" w:rsidP="00FC162C">
      <w:pPr>
        <w:widowControl/>
        <w:jc w:val="left"/>
        <w:rPr>
          <w:rFonts w:cstheme="minorHAnsi"/>
        </w:rPr>
      </w:pPr>
      <w:r w:rsidRPr="00AC1024">
        <w:rPr>
          <w:rFonts w:cstheme="minorHAnsi"/>
          <w:b/>
        </w:rPr>
        <w:t>[Q2-3]</w:t>
      </w:r>
      <w:r w:rsidR="00FC162C" w:rsidRPr="00AC1024">
        <w:rPr>
          <w:rFonts w:cstheme="minorHAnsi"/>
        </w:rPr>
        <w:t xml:space="preserve"> </w:t>
      </w:r>
      <w:r w:rsidR="00706EDB" w:rsidRPr="00AC1024">
        <w:rPr>
          <w:rFonts w:cstheme="minorHAnsi"/>
        </w:rPr>
        <w:t>It is unclear why the authors selected different quantitative criteria in Table 1 and Table2. The metrics used in Table1 are voxel-wise / node-wise metrics which do not support the claims regarding the neuron fiber identifications nor the topology. However, at the same time</w:t>
      </w:r>
      <w:r w:rsidR="00706EDB" w:rsidRPr="001131E3">
        <w:rPr>
          <w:rFonts w:cstheme="minorHAnsi"/>
        </w:rPr>
        <w:t>, to assign fibers to the right somas is one of the major claimed advantages of the proposed framework. I</w:t>
      </w:r>
      <w:r w:rsidR="00706EDB" w:rsidRPr="00AC1024">
        <w:rPr>
          <w:rFonts w:cstheme="minorHAnsi"/>
        </w:rPr>
        <w:t xml:space="preserve"> would suggest the authors consider adding metrics to show to what extent the fiber could be assigned to the right soma. Without such numbers presented, it is hard to judge whether the automatically reconstructed models could be used for further analysis.</w:t>
      </w:r>
    </w:p>
    <w:p w14:paraId="0E2EE12D" w14:textId="77777777" w:rsidR="00255888" w:rsidRDefault="00BB382C" w:rsidP="005E0C32">
      <w:pPr>
        <w:widowControl/>
        <w:jc w:val="left"/>
        <w:rPr>
          <w:rFonts w:cstheme="minorHAnsi"/>
          <w:bCs/>
        </w:rPr>
      </w:pPr>
      <w:r w:rsidRPr="00407DFE">
        <w:rPr>
          <w:rFonts w:cstheme="minorHAnsi"/>
          <w:b/>
        </w:rPr>
        <w:t>[A2-3]</w:t>
      </w:r>
      <w:r w:rsidR="00541808" w:rsidRPr="00AC1024">
        <w:rPr>
          <w:rFonts w:cstheme="minorHAnsi"/>
          <w:b/>
        </w:rPr>
        <w:t xml:space="preserve"> </w:t>
      </w:r>
      <w:r w:rsidR="00F70FD9" w:rsidRPr="00407DFE">
        <w:rPr>
          <w:rFonts w:cstheme="minorHAnsi"/>
          <w:bCs/>
        </w:rPr>
        <w:t>Thank you for you</w:t>
      </w:r>
      <w:r w:rsidR="00F51FF2" w:rsidRPr="00407DFE">
        <w:rPr>
          <w:rFonts w:cstheme="minorHAnsi"/>
          <w:bCs/>
        </w:rPr>
        <w:t xml:space="preserve">r </w:t>
      </w:r>
      <w:r w:rsidR="0024603D" w:rsidRPr="00407DFE">
        <w:rPr>
          <w:rFonts w:cstheme="minorHAnsi"/>
          <w:bCs/>
        </w:rPr>
        <w:t>suggestion.</w:t>
      </w:r>
      <w:r w:rsidR="0065094D" w:rsidRPr="00407DFE">
        <w:rPr>
          <w:rFonts w:cstheme="minorHAnsi"/>
          <w:bCs/>
        </w:rPr>
        <w:t xml:space="preserve"> We </w:t>
      </w:r>
      <w:r w:rsidR="00C36295" w:rsidRPr="00407DFE">
        <w:rPr>
          <w:rFonts w:cstheme="minorHAnsi"/>
          <w:bCs/>
        </w:rPr>
        <w:t xml:space="preserve">add the </w:t>
      </w:r>
      <w:r w:rsidR="00B65C29" w:rsidRPr="00407DFE">
        <w:rPr>
          <w:rFonts w:cstheme="minorHAnsi"/>
          <w:bCs/>
        </w:rPr>
        <w:t>description</w:t>
      </w:r>
      <w:r w:rsidR="00C36295" w:rsidRPr="00407DFE">
        <w:rPr>
          <w:rFonts w:cstheme="minorHAnsi"/>
          <w:bCs/>
        </w:rPr>
        <w:t xml:space="preserve"> of</w:t>
      </w:r>
      <w:r w:rsidR="00A92BFD" w:rsidRPr="00407DFE">
        <w:rPr>
          <w:rFonts w:cstheme="minorHAnsi"/>
          <w:bCs/>
        </w:rPr>
        <w:t xml:space="preserve"> the four metrics used in Table 1</w:t>
      </w:r>
      <w:r w:rsidR="00B65C29" w:rsidRPr="00407DFE">
        <w:rPr>
          <w:rFonts w:cstheme="minorHAnsi"/>
          <w:bCs/>
        </w:rPr>
        <w:t xml:space="preserve"> </w:t>
      </w:r>
      <w:r w:rsidR="00A92BFD" w:rsidRPr="00407DFE">
        <w:rPr>
          <w:rFonts w:cstheme="minorHAnsi"/>
          <w:bCs/>
        </w:rPr>
        <w:t>in Section IV-A-2</w:t>
      </w:r>
      <w:r w:rsidR="00524A04" w:rsidRPr="00407DFE">
        <w:rPr>
          <w:rFonts w:cstheme="minorHAnsi"/>
          <w:bCs/>
        </w:rPr>
        <w:t xml:space="preserve">. </w:t>
      </w:r>
      <w:r w:rsidR="0027097E" w:rsidRPr="00407DFE">
        <w:rPr>
          <w:rFonts w:cstheme="minorHAnsi"/>
          <w:bCs/>
        </w:rPr>
        <w:t>These metrics</w:t>
      </w:r>
      <w:r w:rsidR="00B65C29" w:rsidRPr="00407DFE">
        <w:rPr>
          <w:rFonts w:cstheme="minorHAnsi"/>
          <w:bCs/>
        </w:rPr>
        <w:t xml:space="preserve"> follow the definition in NGPST</w:t>
      </w:r>
      <w:r w:rsidR="00915CDE">
        <w:rPr>
          <w:rFonts w:cstheme="minorHAnsi"/>
          <w:bCs/>
        </w:rPr>
        <w:t xml:space="preserve"> [</w:t>
      </w:r>
      <w:r w:rsidR="002422D5">
        <w:rPr>
          <w:rFonts w:cstheme="minorHAnsi"/>
          <w:bCs/>
        </w:rPr>
        <w:t>Quan2015</w:t>
      </w:r>
      <w:r w:rsidR="00915CDE">
        <w:rPr>
          <w:rFonts w:cstheme="minorHAnsi"/>
          <w:bCs/>
        </w:rPr>
        <w:t>]</w:t>
      </w:r>
      <w:r w:rsidR="007B52D8" w:rsidRPr="00407DFE">
        <w:rPr>
          <w:rFonts w:cstheme="minorHAnsi"/>
          <w:bCs/>
        </w:rPr>
        <w:t>. For NGPST and PLNPR-NGPST, since individual neurons can be reconstructed separately, the four metrics are</w:t>
      </w:r>
      <w:r w:rsidR="00512C68" w:rsidRPr="00407DFE">
        <w:rPr>
          <w:rFonts w:cstheme="minorHAnsi"/>
          <w:bCs/>
        </w:rPr>
        <w:t xml:space="preserve"> first computed on each individual neuronal tree according to the manually labeled skeleton, and then averaged in a neuronal population weighted by the total length of the neuronal processes of each neuron.</w:t>
      </w:r>
      <w:r w:rsidR="007B52D8" w:rsidRPr="00407DFE">
        <w:rPr>
          <w:rFonts w:cstheme="minorHAnsi"/>
          <w:bCs/>
        </w:rPr>
        <w:t xml:space="preserve"> </w:t>
      </w:r>
      <w:r w:rsidR="002F4033" w:rsidRPr="00407DFE">
        <w:rPr>
          <w:rFonts w:cstheme="minorHAnsi"/>
          <w:bCs/>
        </w:rPr>
        <w:t xml:space="preserve">In addition, the reconstructed neurons </w:t>
      </w:r>
      <w:r w:rsidR="008316DD" w:rsidRPr="00407DFE">
        <w:rPr>
          <w:rFonts w:cstheme="minorHAnsi"/>
          <w:bCs/>
        </w:rPr>
        <w:t xml:space="preserve">of different methods </w:t>
      </w:r>
      <w:r w:rsidR="0022729D" w:rsidRPr="00407DFE">
        <w:rPr>
          <w:rFonts w:cstheme="minorHAnsi"/>
          <w:bCs/>
        </w:rPr>
        <w:t>from</w:t>
      </w:r>
      <w:r w:rsidR="002F4033" w:rsidRPr="00407DFE">
        <w:rPr>
          <w:rFonts w:cstheme="minorHAnsi"/>
          <w:bCs/>
        </w:rPr>
        <w:t xml:space="preserve"> VISoR-40 test images are visualized in Fig.11 </w:t>
      </w:r>
      <w:r w:rsidR="004361A7" w:rsidRPr="00407DFE">
        <w:rPr>
          <w:rFonts w:cstheme="minorHAnsi"/>
          <w:bCs/>
        </w:rPr>
        <w:t>of</w:t>
      </w:r>
      <w:r w:rsidR="002F4033" w:rsidRPr="00407DFE">
        <w:rPr>
          <w:rFonts w:cstheme="minorHAnsi"/>
          <w:bCs/>
        </w:rPr>
        <w:t xml:space="preserve"> the </w:t>
      </w:r>
      <w:r w:rsidR="007910C6" w:rsidRPr="00407DFE">
        <w:rPr>
          <w:rFonts w:cstheme="minorHAnsi"/>
          <w:bCs/>
        </w:rPr>
        <w:t>manual script</w:t>
      </w:r>
      <w:r w:rsidR="002F4033" w:rsidRPr="00407DFE">
        <w:rPr>
          <w:rFonts w:cstheme="minorHAnsi"/>
          <w:bCs/>
        </w:rPr>
        <w:t xml:space="preserve"> and Fig.3 </w:t>
      </w:r>
      <w:r w:rsidR="004361A7" w:rsidRPr="00407DFE">
        <w:rPr>
          <w:rFonts w:cstheme="minorHAnsi"/>
          <w:bCs/>
        </w:rPr>
        <w:t>of</w:t>
      </w:r>
      <w:r w:rsidR="002F4033" w:rsidRPr="00407DFE">
        <w:rPr>
          <w:rFonts w:cstheme="minorHAnsi"/>
          <w:bCs/>
        </w:rPr>
        <w:t xml:space="preserve"> the supplementary file. </w:t>
      </w:r>
      <w:r w:rsidR="009E2322" w:rsidRPr="00407DFE">
        <w:rPr>
          <w:rFonts w:cstheme="minorHAnsi"/>
          <w:bCs/>
        </w:rPr>
        <w:t>Separated</w:t>
      </w:r>
      <w:r w:rsidR="002F4033" w:rsidRPr="00407DFE">
        <w:rPr>
          <w:rFonts w:cstheme="minorHAnsi"/>
          <w:bCs/>
        </w:rPr>
        <w:t xml:space="preserve"> neurons are </w:t>
      </w:r>
      <w:r w:rsidR="0038294C" w:rsidRPr="00407DFE">
        <w:rPr>
          <w:rFonts w:cstheme="minorHAnsi"/>
          <w:bCs/>
        </w:rPr>
        <w:t>shown</w:t>
      </w:r>
      <w:r w:rsidR="002F4033" w:rsidRPr="00407DFE">
        <w:rPr>
          <w:rFonts w:cstheme="minorHAnsi"/>
          <w:bCs/>
        </w:rPr>
        <w:t xml:space="preserve"> in different colors.</w:t>
      </w:r>
      <w:r w:rsidR="00A237C7">
        <w:rPr>
          <w:rFonts w:cstheme="minorHAnsi"/>
          <w:bCs/>
        </w:rPr>
        <w:t xml:space="preserve"> </w:t>
      </w:r>
    </w:p>
    <w:p w14:paraId="04B593BE" w14:textId="757E71BA" w:rsidR="009A1A4C" w:rsidRPr="006857C9" w:rsidRDefault="00C53D16" w:rsidP="00255888">
      <w:pPr>
        <w:widowControl/>
        <w:jc w:val="left"/>
        <w:rPr>
          <w:rFonts w:cstheme="minorHAnsi" w:hint="eastAsia"/>
          <w:bCs/>
        </w:rPr>
      </w:pPr>
      <w:r>
        <w:rPr>
          <w:rFonts w:cstheme="minorHAnsi"/>
          <w:bCs/>
        </w:rPr>
        <w:t xml:space="preserve">In addition, </w:t>
      </w:r>
      <w:r w:rsidR="00A237C7">
        <w:rPr>
          <w:rFonts w:cstheme="minorHAnsi"/>
          <w:bCs/>
        </w:rPr>
        <w:t xml:space="preserve">the </w:t>
      </w:r>
      <w:r w:rsidR="00A237C7" w:rsidRPr="00A237C7">
        <w:rPr>
          <w:rFonts w:cstheme="minorHAnsi"/>
          <w:bCs/>
        </w:rPr>
        <w:t xml:space="preserve">quantitative </w:t>
      </w:r>
      <w:r w:rsidR="00A237C7">
        <w:rPr>
          <w:rFonts w:cstheme="minorHAnsi"/>
          <w:bCs/>
        </w:rPr>
        <w:t xml:space="preserve">results of </w:t>
      </w:r>
      <w:r w:rsidR="00A87114">
        <w:rPr>
          <w:rFonts w:cstheme="minorHAnsi"/>
          <w:bCs/>
        </w:rPr>
        <w:t>precision, recall, F-Score and Jaccard</w:t>
      </w:r>
      <w:r w:rsidR="00A237C7">
        <w:rPr>
          <w:rFonts w:cstheme="minorHAnsi"/>
          <w:bCs/>
        </w:rPr>
        <w:t xml:space="preserve"> </w:t>
      </w:r>
      <w:r w:rsidR="00A87114">
        <w:rPr>
          <w:rFonts w:cstheme="minorHAnsi"/>
          <w:bCs/>
        </w:rPr>
        <w:t>of</w:t>
      </w:r>
      <w:r w:rsidR="00A237C7">
        <w:rPr>
          <w:rFonts w:cstheme="minorHAnsi"/>
          <w:bCs/>
        </w:rPr>
        <w:t xml:space="preserve"> </w:t>
      </w:r>
      <w:r w:rsidR="00135C1B">
        <w:rPr>
          <w:rFonts w:cstheme="minorHAnsi"/>
          <w:bCs/>
        </w:rPr>
        <w:t>tested methods</w:t>
      </w:r>
      <w:r>
        <w:rPr>
          <w:rFonts w:cstheme="minorHAnsi"/>
          <w:bCs/>
        </w:rPr>
        <w:t xml:space="preserve"> are </w:t>
      </w:r>
      <w:r w:rsidR="008B65B0">
        <w:rPr>
          <w:rFonts w:cstheme="minorHAnsi"/>
          <w:bCs/>
        </w:rPr>
        <w:t>added i</w:t>
      </w:r>
      <w:r>
        <w:rPr>
          <w:rFonts w:cstheme="minorHAnsi"/>
          <w:bCs/>
        </w:rPr>
        <w:t>n Table 2.</w:t>
      </w:r>
      <w:r w:rsidR="00255888">
        <w:rPr>
          <w:rFonts w:cstheme="minorHAnsi"/>
          <w:bCs/>
        </w:rPr>
        <w:t xml:space="preserve"> </w:t>
      </w:r>
      <w:r w:rsidR="00255888" w:rsidRPr="00255888">
        <w:rPr>
          <w:rFonts w:cstheme="minorHAnsi"/>
        </w:rPr>
        <w:t xml:space="preserve">However, the implementation of </w:t>
      </w:r>
      <w:r w:rsidR="00255888">
        <w:rPr>
          <w:rFonts w:cstheme="minorHAnsi"/>
        </w:rPr>
        <w:t>the</w:t>
      </w:r>
      <w:r w:rsidR="00255888" w:rsidRPr="00255888">
        <w:rPr>
          <w:rFonts w:cstheme="minorHAnsi"/>
        </w:rPr>
        <w:t xml:space="preserve"> learning-based tracing method</w:t>
      </w:r>
      <w:r w:rsidR="00255888">
        <w:rPr>
          <w:rFonts w:cstheme="minorHAnsi"/>
        </w:rPr>
        <w:t xml:space="preserve"> Li2017</w:t>
      </w:r>
      <w:r w:rsidR="00591C81">
        <w:rPr>
          <w:rFonts w:cstheme="minorHAnsi"/>
        </w:rPr>
        <w:t xml:space="preserve"> is </w:t>
      </w:r>
      <w:r w:rsidR="00255888" w:rsidRPr="00255888">
        <w:rPr>
          <w:rFonts w:cstheme="minorHAnsi"/>
        </w:rPr>
        <w:t>not available.</w:t>
      </w:r>
      <w:r w:rsidR="00356C5A">
        <w:rPr>
          <w:rFonts w:cstheme="minorHAnsi"/>
          <w:bCs/>
        </w:rPr>
        <w:t xml:space="preserve"> </w:t>
      </w:r>
      <w:r w:rsidR="00255888" w:rsidRPr="00255888">
        <w:rPr>
          <w:rFonts w:cstheme="minorHAnsi"/>
        </w:rPr>
        <w:t>In order to compare with</w:t>
      </w:r>
      <w:r w:rsidR="006533E7">
        <w:rPr>
          <w:rFonts w:cstheme="minorHAnsi"/>
        </w:rPr>
        <w:t xml:space="preserve"> </w:t>
      </w:r>
      <w:r w:rsidR="00255888" w:rsidRPr="00255888">
        <w:rPr>
          <w:rFonts w:cstheme="minorHAnsi"/>
        </w:rPr>
        <w:t>Li2017, we only compare</w:t>
      </w:r>
      <w:r w:rsidR="009A1A4C">
        <w:rPr>
          <w:rFonts w:cstheme="minorHAnsi"/>
        </w:rPr>
        <w:t xml:space="preserve"> </w:t>
      </w:r>
      <w:r w:rsidR="00255888" w:rsidRPr="00255888">
        <w:rPr>
          <w:rFonts w:cstheme="minorHAnsi"/>
        </w:rPr>
        <w:t xml:space="preserve">three evaluation metrics </w:t>
      </w:r>
      <w:r w:rsidR="00255888" w:rsidRPr="00255888">
        <w:rPr>
          <w:rFonts w:cstheme="minorHAnsi"/>
        </w:rPr>
        <w:lastRenderedPageBreak/>
        <w:t>reported in Li2017 on the same test data</w:t>
      </w:r>
      <w:r w:rsidR="00AC25F3">
        <w:rPr>
          <w:rFonts w:cstheme="minorHAnsi"/>
        </w:rPr>
        <w:t xml:space="preserve">. </w:t>
      </w:r>
      <w:r w:rsidR="00255888" w:rsidRPr="00255888">
        <w:rPr>
          <w:rFonts w:cstheme="minorHAnsi"/>
        </w:rPr>
        <w:t>The three metrics include the entire structure average (ESA), different structure average (DSA) and percentage of different structures (PDS).</w:t>
      </w:r>
    </w:p>
    <w:p w14:paraId="02444C38" w14:textId="77777777" w:rsidR="009A1A4C" w:rsidRPr="007F7C2E" w:rsidRDefault="009A1A4C" w:rsidP="00255888">
      <w:pPr>
        <w:widowControl/>
        <w:jc w:val="left"/>
        <w:rPr>
          <w:rFonts w:cstheme="minorHAnsi" w:hint="eastAsia"/>
        </w:rPr>
      </w:pPr>
    </w:p>
    <w:p w14:paraId="6C4C86F6" w14:textId="77777777" w:rsidR="00706EDB" w:rsidRPr="00AC1024" w:rsidRDefault="00BB382C" w:rsidP="006505D7">
      <w:pPr>
        <w:widowControl/>
        <w:jc w:val="left"/>
        <w:rPr>
          <w:rFonts w:cstheme="minorHAnsi"/>
        </w:rPr>
      </w:pPr>
      <w:r w:rsidRPr="00AC1024">
        <w:rPr>
          <w:rFonts w:cstheme="minorHAnsi"/>
          <w:b/>
        </w:rPr>
        <w:t>[Q2-4]</w:t>
      </w:r>
      <w:r w:rsidR="006505D7" w:rsidRPr="00AC1024">
        <w:rPr>
          <w:rFonts w:cstheme="minorHAnsi"/>
          <w:b/>
        </w:rPr>
        <w:t xml:space="preserve"> </w:t>
      </w:r>
      <w:r w:rsidR="00706EDB" w:rsidRPr="00AC1024">
        <w:rPr>
          <w:rFonts w:cstheme="minorHAnsi"/>
        </w:rPr>
        <w:t>Most of the compared traditional methods are highly threshold dependent. It is not clear whether the compared methods were tuned as expected. It is questionable if the low recalls showed in Table 1 were caused by under optimized thresholds. Authors please justify.</w:t>
      </w:r>
    </w:p>
    <w:p w14:paraId="3DD254FB" w14:textId="5FA37B47" w:rsidR="007509AA" w:rsidRPr="00AC1024" w:rsidRDefault="00BB382C" w:rsidP="00BB382C">
      <w:pPr>
        <w:widowControl/>
        <w:jc w:val="left"/>
        <w:rPr>
          <w:rFonts w:cstheme="minorHAnsi"/>
          <w:b/>
          <w:color w:val="0070C0"/>
        </w:rPr>
      </w:pPr>
      <w:r w:rsidRPr="00AD3BB0">
        <w:rPr>
          <w:rFonts w:cstheme="minorHAnsi"/>
          <w:b/>
        </w:rPr>
        <w:t>[A2-4]</w:t>
      </w:r>
      <w:r w:rsidR="0098165F" w:rsidRPr="00AD3BB0">
        <w:rPr>
          <w:rFonts w:cstheme="minorHAnsi"/>
          <w:b/>
          <w:color w:val="0070C0"/>
        </w:rPr>
        <w:t xml:space="preserve"> </w:t>
      </w:r>
      <w:r w:rsidR="00E0189B">
        <w:rPr>
          <w:rFonts w:cstheme="minorHAnsi"/>
          <w:bCs/>
        </w:rPr>
        <w:t>W</w:t>
      </w:r>
      <w:r w:rsidR="0098165F" w:rsidRPr="00AD3BB0">
        <w:rPr>
          <w:rFonts w:cstheme="minorHAnsi"/>
          <w:bCs/>
        </w:rPr>
        <w:t xml:space="preserve">e </w:t>
      </w:r>
      <w:bookmarkStart w:id="13" w:name="OLE_LINK2"/>
      <w:bookmarkStart w:id="14" w:name="OLE_LINK3"/>
      <w:r w:rsidR="00161470" w:rsidRPr="00AD3BB0">
        <w:rPr>
          <w:rFonts w:cstheme="minorHAnsi"/>
          <w:bCs/>
        </w:rPr>
        <w:t>h</w:t>
      </w:r>
      <w:r w:rsidR="00161470" w:rsidRPr="00AD3BB0">
        <w:rPr>
          <w:rFonts w:cstheme="minorHAnsi"/>
          <w:bCs/>
          <w:color w:val="000000" w:themeColor="text1"/>
        </w:rPr>
        <w:t>a</w:t>
      </w:r>
      <w:r w:rsidR="00161470" w:rsidRPr="00AC1024">
        <w:rPr>
          <w:rFonts w:cstheme="minorHAnsi"/>
          <w:bCs/>
          <w:color w:val="000000" w:themeColor="text1"/>
        </w:rPr>
        <w:t xml:space="preserve">ve </w:t>
      </w:r>
      <w:r w:rsidR="00F76726" w:rsidRPr="00AC1024">
        <w:rPr>
          <w:rFonts w:cstheme="minorHAnsi"/>
          <w:bCs/>
          <w:color w:val="000000" w:themeColor="text1"/>
        </w:rPr>
        <w:t xml:space="preserve">tuned the </w:t>
      </w:r>
      <w:r w:rsidR="0098165F" w:rsidRPr="00AC1024">
        <w:rPr>
          <w:rFonts w:cstheme="minorHAnsi"/>
          <w:bCs/>
          <w:color w:val="000000" w:themeColor="text1"/>
        </w:rPr>
        <w:t xml:space="preserve">parameters </w:t>
      </w:r>
      <w:r w:rsidR="002D183C">
        <w:rPr>
          <w:rFonts w:cstheme="minorHAnsi"/>
          <w:bCs/>
          <w:color w:val="000000" w:themeColor="text1"/>
        </w:rPr>
        <w:t xml:space="preserve">for </w:t>
      </w:r>
      <w:r w:rsidR="00161470" w:rsidRPr="00AC1024">
        <w:rPr>
          <w:rFonts w:cstheme="minorHAnsi"/>
          <w:bCs/>
          <w:color w:val="000000" w:themeColor="text1"/>
        </w:rPr>
        <w:t>m</w:t>
      </w:r>
      <w:r w:rsidR="00703846" w:rsidRPr="00AC1024">
        <w:rPr>
          <w:rFonts w:cstheme="minorHAnsi"/>
          <w:bCs/>
          <w:color w:val="000000" w:themeColor="text1"/>
        </w:rPr>
        <w:t>ore than 10 times for each method and each test image block</w:t>
      </w:r>
      <w:r w:rsidR="00161470" w:rsidRPr="00AC1024">
        <w:rPr>
          <w:rFonts w:cstheme="minorHAnsi"/>
          <w:bCs/>
          <w:color w:val="000000" w:themeColor="text1"/>
        </w:rPr>
        <w:t xml:space="preserve"> to find the </w:t>
      </w:r>
      <w:bookmarkStart w:id="15" w:name="OLE_LINK22"/>
      <w:bookmarkStart w:id="16" w:name="OLE_LINK23"/>
      <w:r w:rsidR="00E4547A">
        <w:rPr>
          <w:rFonts w:cstheme="minorHAnsi"/>
          <w:bCs/>
          <w:color w:val="000000" w:themeColor="text1"/>
        </w:rPr>
        <w:t>optimal</w:t>
      </w:r>
      <w:r w:rsidR="00161470" w:rsidRPr="00AC1024">
        <w:rPr>
          <w:rFonts w:cstheme="minorHAnsi"/>
          <w:bCs/>
          <w:color w:val="000000" w:themeColor="text1"/>
        </w:rPr>
        <w:t xml:space="preserve"> </w:t>
      </w:r>
      <w:bookmarkEnd w:id="15"/>
      <w:bookmarkEnd w:id="16"/>
      <w:r w:rsidR="00161470" w:rsidRPr="00AC1024">
        <w:rPr>
          <w:rFonts w:cstheme="minorHAnsi"/>
          <w:bCs/>
          <w:color w:val="000000" w:themeColor="text1"/>
        </w:rPr>
        <w:t>results.</w:t>
      </w:r>
      <w:bookmarkEnd w:id="13"/>
      <w:bookmarkEnd w:id="14"/>
      <w:r w:rsidR="00703846" w:rsidRPr="00AC1024">
        <w:rPr>
          <w:rFonts w:cstheme="minorHAnsi"/>
          <w:bCs/>
          <w:color w:val="000000" w:themeColor="text1"/>
        </w:rPr>
        <w:t xml:space="preserve"> </w:t>
      </w:r>
      <w:r w:rsidR="00A21AD4" w:rsidRPr="00AC1024">
        <w:rPr>
          <w:rFonts w:cstheme="minorHAnsi"/>
          <w:bCs/>
          <w:color w:val="000000" w:themeColor="text1"/>
        </w:rPr>
        <w:t>In Section IV-A-6, w</w:t>
      </w:r>
      <w:r w:rsidR="007509AA" w:rsidRPr="00AC1024">
        <w:rPr>
          <w:rFonts w:cstheme="minorHAnsi"/>
          <w:bCs/>
          <w:color w:val="000000" w:themeColor="text1"/>
        </w:rPr>
        <w:t>e add a sentence “The parameters of these tracing methods are manually adjusted for each image block to get the optimal performance in our experiments.”.</w:t>
      </w:r>
    </w:p>
    <w:p w14:paraId="1913D25A" w14:textId="77777777" w:rsidR="00766B20" w:rsidRPr="00AC1024" w:rsidRDefault="00766B20" w:rsidP="00BB382C">
      <w:pPr>
        <w:widowControl/>
        <w:jc w:val="left"/>
        <w:rPr>
          <w:rFonts w:cstheme="minorHAnsi" w:hint="eastAsia"/>
        </w:rPr>
      </w:pPr>
    </w:p>
    <w:p w14:paraId="79939712" w14:textId="77777777" w:rsidR="00706EDB" w:rsidRPr="00AC1024" w:rsidRDefault="00BB382C" w:rsidP="006505D7">
      <w:pPr>
        <w:widowControl/>
        <w:jc w:val="left"/>
        <w:rPr>
          <w:rFonts w:cstheme="minorHAnsi"/>
        </w:rPr>
      </w:pPr>
      <w:r w:rsidRPr="00AC1024">
        <w:rPr>
          <w:rFonts w:cstheme="minorHAnsi"/>
          <w:b/>
        </w:rPr>
        <w:t>[Q2-5]</w:t>
      </w:r>
      <w:r w:rsidR="006505D7" w:rsidRPr="00AC1024">
        <w:rPr>
          <w:rFonts w:cstheme="minorHAnsi"/>
          <w:b/>
        </w:rPr>
        <w:t xml:space="preserve"> </w:t>
      </w:r>
      <w:r w:rsidR="00706EDB" w:rsidRPr="00AC1024">
        <w:rPr>
          <w:rFonts w:cstheme="minorHAnsi"/>
        </w:rPr>
        <w:t>It remains unclear how much the CNN learning framework really helped in Table1 as the block-by-block tracing methods seem not to be identical to NPGST [38] (please advise if it is). The alpha value is also</w:t>
      </w:r>
      <w:r w:rsidR="00706EDB" w:rsidRPr="00D8227A">
        <w:rPr>
          <w:rFonts w:cstheme="minorHAnsi"/>
        </w:rPr>
        <w:t xml:space="preserve"> chosen to be 0.1 rather at the F1 score peak. A</w:t>
      </w:r>
      <w:r w:rsidR="00706EDB" w:rsidRPr="00AC1024">
        <w:rPr>
          <w:rFonts w:cstheme="minorHAnsi"/>
        </w:rPr>
        <w:t>uthors should add the quantitative results with alpha=0 to see the performance gap with and without the self-supervised learning.</w:t>
      </w:r>
    </w:p>
    <w:p w14:paraId="075D0E0A" w14:textId="10187F54" w:rsidR="00CB374A" w:rsidRPr="00695C81" w:rsidRDefault="00BB382C" w:rsidP="00BB382C">
      <w:pPr>
        <w:widowControl/>
        <w:jc w:val="left"/>
        <w:rPr>
          <w:rFonts w:cstheme="minorHAnsi" w:hint="eastAsia"/>
          <w:b/>
        </w:rPr>
      </w:pPr>
      <w:r w:rsidRPr="00AC1024">
        <w:rPr>
          <w:rFonts w:cstheme="minorHAnsi"/>
          <w:b/>
        </w:rPr>
        <w:t>[A2-5]</w:t>
      </w:r>
      <w:r w:rsidR="00CB374A" w:rsidRPr="00AC1024">
        <w:rPr>
          <w:rFonts w:cstheme="minorHAnsi"/>
          <w:b/>
        </w:rPr>
        <w:t xml:space="preserve"> </w:t>
      </w:r>
      <w:r w:rsidR="00CB374A" w:rsidRPr="00AC1024">
        <w:rPr>
          <w:rFonts w:cstheme="minorHAnsi"/>
        </w:rPr>
        <w:t xml:space="preserve">Thanks for your </w:t>
      </w:r>
      <w:bookmarkStart w:id="17" w:name="OLE_LINK8"/>
      <w:bookmarkStart w:id="18" w:name="OLE_LINK9"/>
      <w:r w:rsidR="00CB374A" w:rsidRPr="00AC1024">
        <w:rPr>
          <w:rFonts w:cstheme="minorHAnsi"/>
        </w:rPr>
        <w:t xml:space="preserve">elaborate </w:t>
      </w:r>
      <w:bookmarkEnd w:id="17"/>
      <w:bookmarkEnd w:id="18"/>
      <w:r w:rsidR="00CB374A" w:rsidRPr="00AC1024">
        <w:rPr>
          <w:rFonts w:cstheme="minorHAnsi"/>
        </w:rPr>
        <w:t xml:space="preserve">comments. </w:t>
      </w:r>
      <w:r w:rsidR="004A1CAB" w:rsidRPr="00207D23">
        <w:rPr>
          <w:rFonts w:cstheme="minorHAnsi"/>
          <w:bCs/>
        </w:rPr>
        <w:t>Table1 only report</w:t>
      </w:r>
      <w:r w:rsidR="00207D23">
        <w:rPr>
          <w:rFonts w:cstheme="minorHAnsi"/>
          <w:bCs/>
        </w:rPr>
        <w:t>s</w:t>
      </w:r>
      <w:r w:rsidR="004A1CAB" w:rsidRPr="00207D23">
        <w:rPr>
          <w:rFonts w:cstheme="minorHAnsi"/>
          <w:bCs/>
        </w:rPr>
        <w:t xml:space="preserve"> the performance of neuron reconstruction on image blocks, not block-by-block tracing.</w:t>
      </w:r>
      <w:r w:rsidR="004A1CAB" w:rsidRPr="00AC1024">
        <w:rPr>
          <w:rFonts w:cstheme="minorHAnsi"/>
          <w:b/>
          <w:color w:val="0070C0"/>
        </w:rPr>
        <w:t xml:space="preserve"> </w:t>
      </w:r>
      <w:bookmarkStart w:id="19" w:name="OLE_LINK10"/>
      <w:bookmarkStart w:id="20" w:name="OLE_LINK11"/>
      <w:r w:rsidR="00CB374A" w:rsidRPr="00AC1024">
        <w:rPr>
          <w:rFonts w:cstheme="minorHAnsi"/>
        </w:rPr>
        <w:t>In order to evaluate the effect</w:t>
      </w:r>
      <w:r w:rsidR="005F09C5" w:rsidRPr="00AC1024">
        <w:rPr>
          <w:rFonts w:cstheme="minorHAnsi"/>
        </w:rPr>
        <w:t>iveness</w:t>
      </w:r>
      <w:r w:rsidR="00CB374A" w:rsidRPr="00AC1024">
        <w:rPr>
          <w:rFonts w:cstheme="minorHAnsi"/>
        </w:rPr>
        <w:t xml:space="preserve"> of our progressive learning framework to enhance images, we test existing seven </w:t>
      </w:r>
      <w:r w:rsidR="001A00F1" w:rsidRPr="00AC1024">
        <w:rPr>
          <w:rFonts w:cstheme="minorHAnsi"/>
        </w:rPr>
        <w:t xml:space="preserve">neuron </w:t>
      </w:r>
      <w:r w:rsidR="00CB374A" w:rsidRPr="00AC1024">
        <w:rPr>
          <w:rFonts w:cstheme="minorHAnsi"/>
        </w:rPr>
        <w:t>trac</w:t>
      </w:r>
      <w:r w:rsidR="001A00F1" w:rsidRPr="00AC1024">
        <w:rPr>
          <w:rFonts w:cstheme="minorHAnsi"/>
        </w:rPr>
        <w:t>ing methods</w:t>
      </w:r>
      <w:r w:rsidR="00CB374A" w:rsidRPr="00AC1024">
        <w:rPr>
          <w:rFonts w:cstheme="minorHAnsi"/>
        </w:rPr>
        <w:t xml:space="preserve"> on the same images enhanced by our method,</w:t>
      </w:r>
      <w:r w:rsidR="00CB374A" w:rsidRPr="00CB47D8">
        <w:rPr>
          <w:rFonts w:cstheme="minorHAnsi"/>
          <w:color w:val="FF0000"/>
        </w:rPr>
        <w:t xml:space="preserve"> </w:t>
      </w:r>
      <w:r w:rsidR="00CB374A" w:rsidRPr="00D8227A">
        <w:rPr>
          <w:rFonts w:cstheme="minorHAnsi"/>
        </w:rPr>
        <w:t xml:space="preserve">and </w:t>
      </w:r>
      <w:r w:rsidR="002A019A" w:rsidRPr="00D8227A">
        <w:rPr>
          <w:rFonts w:cstheme="minorHAnsi"/>
        </w:rPr>
        <w:t xml:space="preserve">the reconstruction performance comparisons are shown </w:t>
      </w:r>
      <w:r w:rsidR="00CB374A" w:rsidRPr="00D8227A">
        <w:rPr>
          <w:rFonts w:cstheme="minorHAnsi"/>
        </w:rPr>
        <w:t xml:space="preserve">in </w:t>
      </w:r>
      <w:r w:rsidR="007E4E26" w:rsidRPr="00D8227A">
        <w:rPr>
          <w:rFonts w:cstheme="minorHAnsi"/>
        </w:rPr>
        <w:t>Fig.</w:t>
      </w:r>
      <w:r w:rsidR="00CB374A" w:rsidRPr="00D8227A">
        <w:rPr>
          <w:rFonts w:cstheme="minorHAnsi"/>
        </w:rPr>
        <w:t>1</w:t>
      </w:r>
      <w:r w:rsidR="007E4E26" w:rsidRPr="00D8227A">
        <w:rPr>
          <w:rFonts w:cstheme="minorHAnsi"/>
        </w:rPr>
        <w:t>2</w:t>
      </w:r>
      <w:r w:rsidR="00CB374A" w:rsidRPr="00D8227A">
        <w:rPr>
          <w:rFonts w:cstheme="minorHAnsi"/>
        </w:rPr>
        <w:t>.</w:t>
      </w:r>
      <w:bookmarkStart w:id="21" w:name="OLE_LINK24"/>
      <w:bookmarkStart w:id="22" w:name="OLE_LINK25"/>
      <w:r w:rsidR="00CB374A" w:rsidRPr="00D8227A">
        <w:rPr>
          <w:rFonts w:cstheme="minorHAnsi"/>
        </w:rPr>
        <w:t xml:space="preserve"> </w:t>
      </w:r>
      <w:r w:rsidR="00CB374A" w:rsidRPr="00AC1024">
        <w:rPr>
          <w:rFonts w:cstheme="minorHAnsi"/>
          <w:color w:val="000000" w:themeColor="text1"/>
        </w:rPr>
        <w:t xml:space="preserve">For any of the seven </w:t>
      </w:r>
      <w:r w:rsidR="00BD026E">
        <w:rPr>
          <w:rFonts w:cstheme="minorHAnsi"/>
          <w:color w:val="000000" w:themeColor="text1"/>
        </w:rPr>
        <w:t xml:space="preserve">neuron </w:t>
      </w:r>
      <w:r w:rsidR="00CB374A" w:rsidRPr="00AC1024">
        <w:rPr>
          <w:rFonts w:cstheme="minorHAnsi"/>
          <w:color w:val="000000" w:themeColor="text1"/>
        </w:rPr>
        <w:t>trac</w:t>
      </w:r>
      <w:r w:rsidR="00BD026E">
        <w:rPr>
          <w:rFonts w:cstheme="minorHAnsi"/>
          <w:color w:val="000000" w:themeColor="text1"/>
        </w:rPr>
        <w:t>ing methods</w:t>
      </w:r>
      <w:r w:rsidR="00CB374A" w:rsidRPr="00AC1024">
        <w:rPr>
          <w:rFonts w:cstheme="minorHAnsi"/>
          <w:color w:val="000000" w:themeColor="text1"/>
        </w:rPr>
        <w:t>, the reconstruction results using our enhanced images are much better than the results</w:t>
      </w:r>
      <w:r w:rsidR="0047042C" w:rsidRPr="00AC1024">
        <w:rPr>
          <w:rFonts w:cstheme="minorHAnsi"/>
          <w:color w:val="000000" w:themeColor="text1"/>
        </w:rPr>
        <w:t xml:space="preserve"> </w:t>
      </w:r>
      <w:r w:rsidR="00CB374A" w:rsidRPr="00AC1024">
        <w:rPr>
          <w:rFonts w:cstheme="minorHAnsi"/>
          <w:color w:val="000000" w:themeColor="text1"/>
        </w:rPr>
        <w:t xml:space="preserve">performed on the raw image singles under the same parameter settings. </w:t>
      </w:r>
      <w:bookmarkEnd w:id="19"/>
      <w:bookmarkEnd w:id="20"/>
      <w:bookmarkEnd w:id="21"/>
      <w:bookmarkEnd w:id="22"/>
    </w:p>
    <w:p w14:paraId="1D44EE84" w14:textId="26A9BFCF" w:rsidR="00516CE5" w:rsidRPr="00AC1024" w:rsidRDefault="00CB374A" w:rsidP="00706EDB">
      <w:pPr>
        <w:widowControl/>
        <w:jc w:val="left"/>
        <w:rPr>
          <w:rFonts w:cstheme="minorHAnsi" w:hint="eastAsia"/>
        </w:rPr>
      </w:pPr>
      <w:r w:rsidRPr="00AC1024">
        <w:rPr>
          <w:rFonts w:cstheme="minorHAnsi"/>
        </w:rPr>
        <w:t xml:space="preserve">With regard to the enhancement parameter alpha, we report the </w:t>
      </w:r>
      <w:proofErr w:type="gramStart"/>
      <w:r w:rsidRPr="00AC1024">
        <w:rPr>
          <w:rFonts w:cstheme="minorHAnsi"/>
        </w:rPr>
        <w:t>four reconstruction</w:t>
      </w:r>
      <w:proofErr w:type="gramEnd"/>
      <w:r w:rsidRPr="00AC1024">
        <w:rPr>
          <w:rFonts w:cstheme="minorHAnsi"/>
        </w:rPr>
        <w:t xml:space="preserve"> metrics</w:t>
      </w:r>
      <w:r w:rsidR="001A2E00" w:rsidRPr="00AC1024">
        <w:rPr>
          <w:rFonts w:cstheme="minorHAnsi"/>
        </w:rPr>
        <w:t xml:space="preserve"> in Fig.9 (c) </w:t>
      </w:r>
      <w:r w:rsidRPr="00AC1024">
        <w:rPr>
          <w:rFonts w:cstheme="minorHAnsi"/>
        </w:rPr>
        <w:t>under different values (from 0 to 1). We finally choose alpha=0.</w:t>
      </w:r>
      <w:r w:rsidRPr="00E3256C">
        <w:rPr>
          <w:rFonts w:cstheme="minorHAnsi"/>
        </w:rPr>
        <w:t>1 (F1-score</w:t>
      </w:r>
      <w:r w:rsidR="003E5E04" w:rsidRPr="00E3256C">
        <w:rPr>
          <w:rFonts w:cstheme="minorHAnsi"/>
        </w:rPr>
        <w:t>=</w:t>
      </w:r>
      <w:r w:rsidR="00A12655" w:rsidRPr="00E3256C">
        <w:rPr>
          <w:rFonts w:cstheme="minorHAnsi"/>
        </w:rPr>
        <w:t>0.8</w:t>
      </w:r>
      <w:r w:rsidR="00CB3C3F" w:rsidRPr="00E3256C">
        <w:rPr>
          <w:rFonts w:cstheme="minorHAnsi"/>
        </w:rPr>
        <w:t>50</w:t>
      </w:r>
      <w:r w:rsidRPr="00E3256C">
        <w:rPr>
          <w:rFonts w:cstheme="minorHAnsi"/>
        </w:rPr>
        <w:t>) rather than alpha=0.3 (F1-score</w:t>
      </w:r>
      <w:r w:rsidR="003E5E04" w:rsidRPr="00E3256C">
        <w:rPr>
          <w:rFonts w:cstheme="minorHAnsi"/>
        </w:rPr>
        <w:t>=</w:t>
      </w:r>
      <w:r w:rsidR="00A12655" w:rsidRPr="00E3256C">
        <w:rPr>
          <w:rFonts w:cstheme="minorHAnsi"/>
        </w:rPr>
        <w:t>0.86</w:t>
      </w:r>
      <w:r w:rsidR="00056815" w:rsidRPr="00E3256C">
        <w:rPr>
          <w:rFonts w:cstheme="minorHAnsi"/>
        </w:rPr>
        <w:t>3</w:t>
      </w:r>
      <w:r w:rsidRPr="00E3256C">
        <w:rPr>
          <w:rFonts w:cstheme="minorHAnsi"/>
        </w:rPr>
        <w:t xml:space="preserve">) </w:t>
      </w:r>
      <w:r w:rsidRPr="00AC1024">
        <w:rPr>
          <w:rFonts w:cstheme="minorHAnsi"/>
        </w:rPr>
        <w:t xml:space="preserve">because </w:t>
      </w:r>
      <w:r w:rsidR="00C507E5" w:rsidRPr="00AC1024">
        <w:rPr>
          <w:rFonts w:cstheme="minorHAnsi"/>
        </w:rPr>
        <w:t xml:space="preserve">that despite </w:t>
      </w:r>
      <w:r w:rsidR="00847446" w:rsidRPr="00AC1024">
        <w:rPr>
          <w:rFonts w:cstheme="minorHAnsi"/>
        </w:rPr>
        <w:t>similar</w:t>
      </w:r>
      <w:r w:rsidRPr="00AC1024">
        <w:rPr>
          <w:rFonts w:cstheme="minorHAnsi"/>
        </w:rPr>
        <w:t xml:space="preserve"> F1-</w:t>
      </w:r>
      <w:r w:rsidR="00E3256C">
        <w:rPr>
          <w:rFonts w:cstheme="minorHAnsi"/>
        </w:rPr>
        <w:t>S</w:t>
      </w:r>
      <w:r w:rsidRPr="00AC1024">
        <w:rPr>
          <w:rFonts w:cstheme="minorHAnsi"/>
        </w:rPr>
        <w:t>cores</w:t>
      </w:r>
      <w:r w:rsidR="00C507E5" w:rsidRPr="00AC1024">
        <w:rPr>
          <w:rFonts w:cstheme="minorHAnsi"/>
        </w:rPr>
        <w:t xml:space="preserve">, </w:t>
      </w:r>
      <w:r w:rsidRPr="00AC1024">
        <w:rPr>
          <w:rFonts w:cstheme="minorHAnsi"/>
        </w:rPr>
        <w:t xml:space="preserve">the precision </w:t>
      </w:r>
      <w:r w:rsidR="000739D6" w:rsidRPr="00AC1024">
        <w:rPr>
          <w:rFonts w:cstheme="minorHAnsi"/>
        </w:rPr>
        <w:t>is</w:t>
      </w:r>
      <w:r w:rsidRPr="00AC1024">
        <w:rPr>
          <w:rFonts w:cstheme="minorHAnsi"/>
        </w:rPr>
        <w:t xml:space="preserve"> </w:t>
      </w:r>
      <w:r w:rsidR="00847446" w:rsidRPr="00AC1024">
        <w:rPr>
          <w:rFonts w:cstheme="minorHAnsi"/>
        </w:rPr>
        <w:t>higher</w:t>
      </w:r>
      <w:r w:rsidRPr="00AC1024">
        <w:rPr>
          <w:rFonts w:cstheme="minorHAnsi"/>
        </w:rPr>
        <w:t xml:space="preserve"> at </w:t>
      </w:r>
      <w:r w:rsidR="001C4F93" w:rsidRPr="00AC1024">
        <w:rPr>
          <w:rFonts w:cstheme="minorHAnsi"/>
        </w:rPr>
        <w:t xml:space="preserve">alpha=0.1 (Precision=0.978) </w:t>
      </w:r>
      <w:r w:rsidRPr="00AC1024">
        <w:rPr>
          <w:rFonts w:cstheme="minorHAnsi"/>
        </w:rPr>
        <w:t>than the precision</w:t>
      </w:r>
      <w:r w:rsidR="00A7317A" w:rsidRPr="00AC1024">
        <w:rPr>
          <w:rFonts w:cstheme="minorHAnsi"/>
        </w:rPr>
        <w:t xml:space="preserve"> </w:t>
      </w:r>
      <w:r w:rsidR="0063055D" w:rsidRPr="00AC1024">
        <w:rPr>
          <w:rFonts w:cstheme="minorHAnsi"/>
        </w:rPr>
        <w:t>at</w:t>
      </w:r>
      <w:r w:rsidRPr="00AC1024">
        <w:rPr>
          <w:rFonts w:cstheme="minorHAnsi"/>
        </w:rPr>
        <w:t xml:space="preserve"> </w:t>
      </w:r>
      <w:r w:rsidR="001C4F93" w:rsidRPr="00AC1024">
        <w:rPr>
          <w:rFonts w:cstheme="minorHAnsi"/>
        </w:rPr>
        <w:t>alpha=0.3 (Precision=0.948)</w:t>
      </w:r>
      <w:r w:rsidRPr="00AC1024">
        <w:rPr>
          <w:rFonts w:cstheme="minorHAnsi"/>
        </w:rPr>
        <w:t>.</w:t>
      </w:r>
      <w:r w:rsidR="00123338" w:rsidRPr="00AC1024">
        <w:rPr>
          <w:rFonts w:cstheme="minorHAnsi"/>
        </w:rPr>
        <w:t xml:space="preserve"> </w:t>
      </w:r>
      <w:r w:rsidRPr="0085724E">
        <w:rPr>
          <w:rFonts w:cstheme="minorHAnsi"/>
        </w:rPr>
        <w:t xml:space="preserve">This is also because that there is a large portion of subtle dendrites in the reconstruction </w:t>
      </w:r>
      <w:r w:rsidR="00B460A0" w:rsidRPr="0085724E">
        <w:rPr>
          <w:rFonts w:cstheme="minorHAnsi"/>
        </w:rPr>
        <w:t xml:space="preserve">results that do not affect the main neuron structure too much </w:t>
      </w:r>
      <w:r w:rsidR="00ED145C" w:rsidRPr="0085724E">
        <w:rPr>
          <w:rFonts w:cstheme="minorHAnsi"/>
        </w:rPr>
        <w:t>but will lead to sensitive</w:t>
      </w:r>
      <w:r w:rsidR="00AF3637" w:rsidRPr="0085724E">
        <w:rPr>
          <w:rFonts w:cstheme="minorHAnsi"/>
        </w:rPr>
        <w:t xml:space="preserve"> precision</w:t>
      </w:r>
      <w:r w:rsidR="00B460A0" w:rsidRPr="0085724E">
        <w:rPr>
          <w:rFonts w:cstheme="minorHAnsi"/>
        </w:rPr>
        <w:t>.</w:t>
      </w:r>
      <w:r w:rsidR="00B460A0" w:rsidRPr="00AC1024">
        <w:rPr>
          <w:rFonts w:cstheme="minorHAnsi"/>
        </w:rPr>
        <w:t xml:space="preserve"> After c</w:t>
      </w:r>
      <w:r w:rsidRPr="00AC1024">
        <w:rPr>
          <w:rFonts w:cstheme="minorHAnsi"/>
        </w:rPr>
        <w:t>onsult</w:t>
      </w:r>
      <w:r w:rsidR="00B460A0" w:rsidRPr="00AC1024">
        <w:rPr>
          <w:rFonts w:cstheme="minorHAnsi"/>
        </w:rPr>
        <w:t>ing</w:t>
      </w:r>
      <w:r w:rsidRPr="00AC1024">
        <w:rPr>
          <w:rFonts w:cstheme="minorHAnsi"/>
        </w:rPr>
        <w:t xml:space="preserve"> the experts majored in neurobiology</w:t>
      </w:r>
      <w:r w:rsidR="00B460A0" w:rsidRPr="00AC1024">
        <w:rPr>
          <w:rFonts w:cstheme="minorHAnsi"/>
        </w:rPr>
        <w:t xml:space="preserve">, we choose alpha=0.1 to balance </w:t>
      </w:r>
      <w:r w:rsidR="00AC77AD" w:rsidRPr="00AC1024">
        <w:rPr>
          <w:rFonts w:cstheme="minorHAnsi"/>
        </w:rPr>
        <w:t xml:space="preserve">the </w:t>
      </w:r>
      <w:r w:rsidR="00B460A0" w:rsidRPr="00AC1024">
        <w:rPr>
          <w:rFonts w:cstheme="minorHAnsi"/>
        </w:rPr>
        <w:t>F-</w:t>
      </w:r>
      <w:r w:rsidR="0001554D" w:rsidRPr="00AC1024">
        <w:rPr>
          <w:rFonts w:cstheme="minorHAnsi"/>
        </w:rPr>
        <w:t>score</w:t>
      </w:r>
      <w:r w:rsidR="00AC77AD" w:rsidRPr="00AC1024">
        <w:rPr>
          <w:rFonts w:cstheme="minorHAnsi"/>
        </w:rPr>
        <w:t xml:space="preserve"> and precision metrics.</w:t>
      </w:r>
    </w:p>
    <w:p w14:paraId="24AC3EF4" w14:textId="77777777" w:rsidR="00B64AF0" w:rsidRPr="00AC1024" w:rsidRDefault="00B64AF0" w:rsidP="00706EDB">
      <w:pPr>
        <w:widowControl/>
        <w:jc w:val="left"/>
        <w:rPr>
          <w:rFonts w:cstheme="minorHAnsi"/>
        </w:rPr>
      </w:pPr>
    </w:p>
    <w:p w14:paraId="1704A8EA" w14:textId="77777777" w:rsidR="00706EDB" w:rsidRPr="00AC1024" w:rsidRDefault="00BB382C" w:rsidP="00DF6F50">
      <w:pPr>
        <w:widowControl/>
        <w:rPr>
          <w:rFonts w:cstheme="minorHAnsi"/>
        </w:rPr>
      </w:pPr>
      <w:r w:rsidRPr="00AC1024">
        <w:rPr>
          <w:rFonts w:cstheme="minorHAnsi"/>
          <w:b/>
        </w:rPr>
        <w:t>[Q2-6]</w:t>
      </w:r>
      <w:r w:rsidR="00DF6F50" w:rsidRPr="00AC1024">
        <w:rPr>
          <w:rFonts w:cstheme="minorHAnsi"/>
        </w:rPr>
        <w:t xml:space="preserve"> </w:t>
      </w:r>
      <w:r w:rsidR="00706EDB" w:rsidRPr="00AC1024">
        <w:rPr>
          <w:rFonts w:cstheme="minorHAnsi"/>
        </w:rPr>
        <w:t xml:space="preserve">It is intuitive that DL based image enhancement could improve neuron tracing performance. It has been shown in previous works though most of them were supervised learning frameworks. Though authors showed that the image enhancement could be applied to the other base-tracing methods in Fig 7, the same comparison are not shown in Table1. It would be nice to see if the proposed tracing and merging algorithms would make a difference </w:t>
      </w:r>
      <w:bookmarkStart w:id="23" w:name="OLE_LINK1"/>
      <w:r w:rsidR="00706EDB" w:rsidRPr="00AC1024">
        <w:rPr>
          <w:rFonts w:cstheme="minorHAnsi"/>
        </w:rPr>
        <w:t>given the same enhanced images.</w:t>
      </w:r>
      <w:bookmarkEnd w:id="23"/>
    </w:p>
    <w:p w14:paraId="28D0C9B7" w14:textId="34C065E3" w:rsidR="00BB382C" w:rsidRPr="00F42DF0" w:rsidRDefault="00BB382C" w:rsidP="00BB382C">
      <w:pPr>
        <w:widowControl/>
        <w:jc w:val="left"/>
        <w:rPr>
          <w:rFonts w:cstheme="minorHAnsi"/>
          <w:b/>
        </w:rPr>
      </w:pPr>
      <w:r w:rsidRPr="00AC1024">
        <w:rPr>
          <w:rFonts w:cstheme="minorHAnsi"/>
          <w:b/>
        </w:rPr>
        <w:t>[A2-6]</w:t>
      </w:r>
      <w:r w:rsidR="007B083A" w:rsidRPr="00AC1024">
        <w:rPr>
          <w:rFonts w:cstheme="minorHAnsi"/>
          <w:b/>
        </w:rPr>
        <w:t xml:space="preserve"> </w:t>
      </w:r>
      <w:r w:rsidR="007B083A" w:rsidRPr="00AC1024">
        <w:rPr>
          <w:rFonts w:cstheme="minorHAnsi"/>
        </w:rPr>
        <w:t>Thanks for your suggestion.</w:t>
      </w:r>
      <w:r w:rsidR="007B083A" w:rsidRPr="00AC1024">
        <w:rPr>
          <w:rFonts w:cstheme="minorHAnsi"/>
          <w:color w:val="0070C0"/>
        </w:rPr>
        <w:t xml:space="preserve"> </w:t>
      </w:r>
      <w:r w:rsidR="007B083A" w:rsidRPr="00F42DF0">
        <w:rPr>
          <w:rFonts w:cstheme="minorHAnsi"/>
        </w:rPr>
        <w:t>We</w:t>
      </w:r>
      <w:r w:rsidR="00241E85">
        <w:rPr>
          <w:rFonts w:cstheme="minorHAnsi"/>
        </w:rPr>
        <w:t xml:space="preserve"> </w:t>
      </w:r>
      <w:r w:rsidR="007B083A" w:rsidRPr="00F42DF0">
        <w:rPr>
          <w:rFonts w:cstheme="minorHAnsi"/>
        </w:rPr>
        <w:t xml:space="preserve">added a group of experiments to test </w:t>
      </w:r>
      <w:r w:rsidR="00FA2AAA" w:rsidRPr="00F42DF0">
        <w:rPr>
          <w:rFonts w:cstheme="minorHAnsi"/>
        </w:rPr>
        <w:t>seven</w:t>
      </w:r>
      <w:r w:rsidR="007B083A" w:rsidRPr="00F42DF0">
        <w:rPr>
          <w:rFonts w:cstheme="minorHAnsi"/>
        </w:rPr>
        <w:t xml:space="preserve"> tracers on the same enhanced images by the segmentation network trained with pseudo labels from NGPST and show the comparison with the base tracer in </w:t>
      </w:r>
      <w:r w:rsidR="008F23EA" w:rsidRPr="00F42DF0">
        <w:rPr>
          <w:rFonts w:cstheme="minorHAnsi"/>
        </w:rPr>
        <w:t>Fig.1</w:t>
      </w:r>
      <w:r w:rsidR="00776549" w:rsidRPr="00F42DF0">
        <w:rPr>
          <w:rFonts w:cstheme="minorHAnsi"/>
        </w:rPr>
        <w:t>2</w:t>
      </w:r>
      <w:r w:rsidR="009072DF" w:rsidRPr="00F42DF0">
        <w:rPr>
          <w:rFonts w:cstheme="minorHAnsi"/>
        </w:rPr>
        <w:t>.</w:t>
      </w:r>
      <w:r w:rsidR="007B083A" w:rsidRPr="00F42DF0">
        <w:rPr>
          <w:rFonts w:cstheme="minorHAnsi"/>
        </w:rPr>
        <w:t xml:space="preserve"> </w:t>
      </w:r>
      <w:r w:rsidR="00776549" w:rsidRPr="00F42DF0">
        <w:rPr>
          <w:rFonts w:cstheme="minorHAnsi"/>
        </w:rPr>
        <w:t xml:space="preserve">For any of the seven neuron tracing methods, the reconstruction results using our enhanced images are much better than the results performed on the raw image singles under the same parameter settings. </w:t>
      </w:r>
      <w:r w:rsidR="007B083A" w:rsidRPr="00F42DF0">
        <w:rPr>
          <w:rFonts w:cstheme="minorHAnsi"/>
        </w:rPr>
        <w:t>The results demonstrate that our DNN enhanced images leads to be</w:t>
      </w:r>
      <w:r w:rsidR="00820DEA" w:rsidRPr="00F42DF0">
        <w:rPr>
          <w:rFonts w:cstheme="minorHAnsi"/>
        </w:rPr>
        <w:t xml:space="preserve">tter reconstruction results for </w:t>
      </w:r>
      <w:r w:rsidR="004D713C" w:rsidRPr="00F42DF0">
        <w:rPr>
          <w:rFonts w:cstheme="minorHAnsi"/>
        </w:rPr>
        <w:t xml:space="preserve">other </w:t>
      </w:r>
      <w:r w:rsidR="007B083A" w:rsidRPr="00F42DF0">
        <w:rPr>
          <w:rFonts w:cstheme="minorHAnsi"/>
        </w:rPr>
        <w:t>base tracers.</w:t>
      </w:r>
    </w:p>
    <w:p w14:paraId="15135848" w14:textId="77777777" w:rsidR="00BB382C" w:rsidRPr="00AC1024" w:rsidRDefault="00BB382C" w:rsidP="00BB382C">
      <w:pPr>
        <w:widowControl/>
        <w:jc w:val="left"/>
        <w:rPr>
          <w:rFonts w:cstheme="minorHAnsi"/>
          <w:b/>
        </w:rPr>
      </w:pPr>
    </w:p>
    <w:p w14:paraId="222E8286" w14:textId="77777777" w:rsidR="00706EDB" w:rsidRPr="00AC1024" w:rsidRDefault="00BB382C" w:rsidP="00DF6F50">
      <w:pPr>
        <w:widowControl/>
        <w:jc w:val="left"/>
        <w:rPr>
          <w:rFonts w:cstheme="minorHAnsi"/>
        </w:rPr>
      </w:pPr>
      <w:r w:rsidRPr="00AC1024">
        <w:rPr>
          <w:rFonts w:cstheme="minorHAnsi"/>
          <w:b/>
        </w:rPr>
        <w:t>[Q2-7]</w:t>
      </w:r>
      <w:r w:rsidR="00DF6F50" w:rsidRPr="00AC1024">
        <w:rPr>
          <w:rFonts w:cstheme="minorHAnsi"/>
        </w:rPr>
        <w:t xml:space="preserve"> </w:t>
      </w:r>
      <w:proofErr w:type="spellStart"/>
      <w:r w:rsidR="00706EDB" w:rsidRPr="00AC1024">
        <w:rPr>
          <w:rFonts w:cstheme="minorHAnsi"/>
        </w:rPr>
        <w:t>BigNeuron</w:t>
      </w:r>
      <w:proofErr w:type="spellEnd"/>
      <w:r w:rsidR="00706EDB" w:rsidRPr="00AC1024">
        <w:rPr>
          <w:rFonts w:cstheme="minorHAnsi"/>
        </w:rPr>
        <w:t xml:space="preserve"> dataset contains many small subsets which are significantly different. It might help to include the summaries of the chosen subsets in this manuscript.</w:t>
      </w:r>
    </w:p>
    <w:p w14:paraId="6D520347" w14:textId="49527511" w:rsidR="00BB382C" w:rsidRPr="00AC1024" w:rsidRDefault="00BB382C" w:rsidP="00706EDB">
      <w:pPr>
        <w:widowControl/>
        <w:jc w:val="left"/>
        <w:rPr>
          <w:rFonts w:cstheme="minorHAnsi"/>
        </w:rPr>
      </w:pPr>
      <w:r w:rsidRPr="00AC1024">
        <w:rPr>
          <w:rFonts w:cstheme="minorHAnsi"/>
          <w:b/>
        </w:rPr>
        <w:t>[A2-7]</w:t>
      </w:r>
      <w:r w:rsidR="003C0298" w:rsidRPr="00AC1024">
        <w:rPr>
          <w:rFonts w:cstheme="minorHAnsi"/>
          <w:b/>
        </w:rPr>
        <w:t xml:space="preserve"> </w:t>
      </w:r>
      <w:r w:rsidR="003C0298" w:rsidRPr="00AC1024">
        <w:rPr>
          <w:rFonts w:cstheme="minorHAnsi"/>
        </w:rPr>
        <w:t xml:space="preserve">Thanks for pointing this out. We add more description of the test data from </w:t>
      </w:r>
      <w:proofErr w:type="spellStart"/>
      <w:r w:rsidR="003C0298" w:rsidRPr="00AC1024">
        <w:rPr>
          <w:rFonts w:cstheme="minorHAnsi"/>
        </w:rPr>
        <w:t>BigNeuron</w:t>
      </w:r>
      <w:proofErr w:type="spellEnd"/>
      <w:r w:rsidR="003C0298" w:rsidRPr="00AC1024">
        <w:rPr>
          <w:rFonts w:cstheme="minorHAnsi"/>
        </w:rPr>
        <w:t xml:space="preserve"> that we used. </w:t>
      </w:r>
      <w:r w:rsidR="003C0298" w:rsidRPr="00F348EA">
        <w:rPr>
          <w:rFonts w:cstheme="minorHAnsi"/>
        </w:rPr>
        <w:t>“Following \</w:t>
      </w:r>
      <w:proofErr w:type="gramStart"/>
      <w:r w:rsidR="003C0298" w:rsidRPr="00F348EA">
        <w:rPr>
          <w:rFonts w:cstheme="minorHAnsi"/>
        </w:rPr>
        <w:t>cite{</w:t>
      </w:r>
      <w:proofErr w:type="gramEnd"/>
      <w:r w:rsidR="003C0298" w:rsidRPr="00F348EA">
        <w:rPr>
          <w:rFonts w:cstheme="minorHAnsi"/>
        </w:rPr>
        <w:t>Li2017}, we select the same 68 images that are from a variety of species to evaluate the</w:t>
      </w:r>
      <w:r w:rsidR="00D20261" w:rsidRPr="00F348EA">
        <w:rPr>
          <w:rFonts w:cstheme="minorHAnsi"/>
        </w:rPr>
        <w:t xml:space="preserve"> </w:t>
      </w:r>
      <w:r w:rsidR="003C0298" w:rsidRPr="00F348EA">
        <w:rPr>
          <w:rFonts w:cstheme="minorHAnsi"/>
        </w:rPr>
        <w:t xml:space="preserve">performance of dense neurite reconstruction. Manual reconstruction by experts is associated with each image. 51 images are used for network training in \cite{Li2017} and the remaining 17 images are used for evaluation. Note that we do not use the manual annotations in our PLNPR in training the deep neural network.” </w:t>
      </w:r>
    </w:p>
    <w:p w14:paraId="7E54A842" w14:textId="77777777" w:rsidR="00BB382C" w:rsidRPr="00AC1024" w:rsidRDefault="00BB382C" w:rsidP="00706EDB">
      <w:pPr>
        <w:widowControl/>
        <w:jc w:val="left"/>
        <w:rPr>
          <w:rFonts w:cstheme="minorHAnsi"/>
          <w:b/>
        </w:rPr>
      </w:pPr>
    </w:p>
    <w:p w14:paraId="62EA195E" w14:textId="311E6B8E" w:rsidR="00706EDB" w:rsidRPr="00AC1024" w:rsidRDefault="00BB382C" w:rsidP="007F0B38">
      <w:pPr>
        <w:widowControl/>
        <w:jc w:val="left"/>
        <w:rPr>
          <w:rFonts w:cstheme="minorHAnsi"/>
        </w:rPr>
      </w:pPr>
      <w:r w:rsidRPr="00AC1024">
        <w:rPr>
          <w:rFonts w:cstheme="minorHAnsi"/>
          <w:b/>
        </w:rPr>
        <w:t>[Q2-8]</w:t>
      </w:r>
      <w:r w:rsidR="007F0B38" w:rsidRPr="00AC1024">
        <w:rPr>
          <w:rFonts w:cstheme="minorHAnsi"/>
        </w:rPr>
        <w:t xml:space="preserve"> </w:t>
      </w:r>
      <w:r w:rsidR="00706EDB" w:rsidRPr="00AC1024">
        <w:rPr>
          <w:rFonts w:cstheme="minorHAnsi"/>
        </w:rPr>
        <w:t xml:space="preserve">One of the most relevant and interesting comparisons to see would be the previous block-by-block tracing methods such as </w:t>
      </w:r>
      <w:proofErr w:type="spellStart"/>
      <w:r w:rsidR="00706EDB" w:rsidRPr="00AC1024">
        <w:rPr>
          <w:rFonts w:cstheme="minorHAnsi"/>
        </w:rPr>
        <w:t>UltraTracer</w:t>
      </w:r>
      <w:proofErr w:type="spellEnd"/>
      <w:r w:rsidR="00706EDB" w:rsidRPr="00AC1024">
        <w:rPr>
          <w:rFonts w:cstheme="minorHAnsi"/>
        </w:rPr>
        <w:t xml:space="preserve"> regarding the tracing </w:t>
      </w:r>
      <w:r w:rsidR="00706EDB" w:rsidRPr="00AC1024">
        <w:rPr>
          <w:rFonts w:cstheme="minorHAnsi"/>
          <w:highlight w:val="yellow"/>
        </w:rPr>
        <w:t>performance, memory peak, speed,</w:t>
      </w:r>
      <w:r w:rsidR="00706EDB" w:rsidRPr="00AC1024">
        <w:rPr>
          <w:rFonts w:cstheme="minorHAnsi"/>
        </w:rPr>
        <w:t xml:space="preserve"> </w:t>
      </w:r>
      <w:proofErr w:type="spellStart"/>
      <w:r w:rsidR="00706EDB" w:rsidRPr="00AC1024">
        <w:rPr>
          <w:rFonts w:cstheme="minorHAnsi"/>
        </w:rPr>
        <w:t>etc</w:t>
      </w:r>
      <w:proofErr w:type="spellEnd"/>
      <w:r w:rsidR="00706EDB" w:rsidRPr="00AC1024">
        <w:rPr>
          <w:rFonts w:cstheme="minorHAnsi"/>
        </w:rPr>
        <w:t xml:space="preserve"> rather than the other image processing tracers.</w:t>
      </w:r>
    </w:p>
    <w:p w14:paraId="1A9DF9BB" w14:textId="18043427" w:rsidR="00BB382C" w:rsidRPr="00A74B27" w:rsidRDefault="00BB382C" w:rsidP="00BB382C">
      <w:pPr>
        <w:widowControl/>
        <w:jc w:val="left"/>
        <w:rPr>
          <w:rFonts w:cstheme="minorHAnsi"/>
        </w:rPr>
      </w:pPr>
      <w:r w:rsidRPr="00AC1024">
        <w:rPr>
          <w:rFonts w:cstheme="minorHAnsi"/>
          <w:b/>
        </w:rPr>
        <w:t>[A2-8]</w:t>
      </w:r>
      <w:r w:rsidR="00DF2AE9" w:rsidRPr="00AC1024">
        <w:rPr>
          <w:rFonts w:cstheme="minorHAnsi"/>
          <w:b/>
        </w:rPr>
        <w:t xml:space="preserve"> </w:t>
      </w:r>
      <w:r w:rsidR="00DF2AE9" w:rsidRPr="00AC1024">
        <w:rPr>
          <w:rFonts w:cstheme="minorHAnsi"/>
        </w:rPr>
        <w:t xml:space="preserve">Thank you for your suggestion. We add </w:t>
      </w:r>
      <w:r w:rsidR="007A7EE9">
        <w:rPr>
          <w:rFonts w:cstheme="minorHAnsi"/>
        </w:rPr>
        <w:t xml:space="preserve">the </w:t>
      </w:r>
      <w:r w:rsidR="00DF2AE9" w:rsidRPr="00AC1024">
        <w:rPr>
          <w:rFonts w:cstheme="minorHAnsi"/>
        </w:rPr>
        <w:t xml:space="preserve">comparison between our </w:t>
      </w:r>
      <w:proofErr w:type="spellStart"/>
      <w:r w:rsidR="00DF2AE9" w:rsidRPr="00AC1024">
        <w:rPr>
          <w:rFonts w:cstheme="minorHAnsi"/>
        </w:rPr>
        <w:t>UltraNPR</w:t>
      </w:r>
      <w:proofErr w:type="spellEnd"/>
      <w:r w:rsidR="00DF2AE9" w:rsidRPr="00AC1024">
        <w:rPr>
          <w:rFonts w:cstheme="minorHAnsi"/>
        </w:rPr>
        <w:t xml:space="preserve"> and two large-scale</w:t>
      </w:r>
      <w:r w:rsidR="006B2FF6">
        <w:rPr>
          <w:rFonts w:cstheme="minorHAnsi"/>
        </w:rPr>
        <w:t xml:space="preserve"> neuron</w:t>
      </w:r>
      <w:r w:rsidR="00DF2AE9" w:rsidRPr="00AC1024">
        <w:rPr>
          <w:rFonts w:cstheme="minorHAnsi"/>
        </w:rPr>
        <w:t xml:space="preserve"> tracing methods, </w:t>
      </w:r>
      <w:proofErr w:type="spellStart"/>
      <w:r w:rsidR="00DF2AE9" w:rsidRPr="00AC1024">
        <w:rPr>
          <w:rFonts w:cstheme="minorHAnsi"/>
        </w:rPr>
        <w:t>UltraTracer</w:t>
      </w:r>
      <w:proofErr w:type="spellEnd"/>
      <w:r w:rsidR="00DF2AE9" w:rsidRPr="00AC1024">
        <w:rPr>
          <w:rFonts w:cstheme="minorHAnsi"/>
        </w:rPr>
        <w:t xml:space="preserve"> and MEIT in Sec</w:t>
      </w:r>
      <w:r w:rsidR="001001D8" w:rsidRPr="00AC1024">
        <w:rPr>
          <w:rFonts w:cstheme="minorHAnsi"/>
        </w:rPr>
        <w:t>tion IV-C</w:t>
      </w:r>
      <w:r w:rsidR="00DF2AE9" w:rsidRPr="00AC1024">
        <w:rPr>
          <w:rFonts w:cstheme="minorHAnsi"/>
        </w:rPr>
        <w:t xml:space="preserve">. </w:t>
      </w:r>
      <w:r w:rsidR="009E1A4F">
        <w:rPr>
          <w:rFonts w:cstheme="minorHAnsi"/>
        </w:rPr>
        <w:t xml:space="preserve">The comparison results are shown in Fig. 14. Given a large-scale OM image, </w:t>
      </w:r>
      <w:proofErr w:type="spellStart"/>
      <w:r w:rsidR="009E1A4F">
        <w:rPr>
          <w:rFonts w:cstheme="minorHAnsi"/>
        </w:rPr>
        <w:t>UltraTracer</w:t>
      </w:r>
      <w:proofErr w:type="spellEnd"/>
      <w:r w:rsidR="009E1A4F">
        <w:rPr>
          <w:rFonts w:cstheme="minorHAnsi"/>
        </w:rPr>
        <w:t xml:space="preserve"> and MEIT fail to reconstruct separated individual neurons and trace a complete neuronal population in the image. In comparison, thanks to the signal enhancement by our PLNPR and block propagation strategy designed for dense neurons, our </w:t>
      </w:r>
      <w:proofErr w:type="spellStart"/>
      <w:r w:rsidR="009E1A4F">
        <w:rPr>
          <w:rFonts w:cstheme="minorHAnsi"/>
        </w:rPr>
        <w:t>UltraNPR</w:t>
      </w:r>
      <w:proofErr w:type="spellEnd"/>
      <w:r w:rsidR="009E1A4F">
        <w:rPr>
          <w:rFonts w:cstheme="minorHAnsi"/>
        </w:rPr>
        <w:t xml:space="preserve"> is more robust to reconstruct a more complete neuronal population form the challenging image.</w:t>
      </w:r>
      <w:r w:rsidR="00704B85">
        <w:rPr>
          <w:rFonts w:cstheme="minorHAnsi"/>
        </w:rPr>
        <w:t xml:space="preserve"> </w:t>
      </w:r>
      <w:r w:rsidR="0038225A">
        <w:rPr>
          <w:rFonts w:cstheme="minorHAnsi"/>
        </w:rPr>
        <w:t xml:space="preserve">The </w:t>
      </w:r>
      <w:r w:rsidR="0047302A">
        <w:rPr>
          <w:rFonts w:cstheme="minorHAnsi"/>
        </w:rPr>
        <w:t xml:space="preserve">peak </w:t>
      </w:r>
      <w:r w:rsidR="0038225A">
        <w:rPr>
          <w:rFonts w:cstheme="minorHAnsi"/>
        </w:rPr>
        <w:t xml:space="preserve">memory </w:t>
      </w:r>
      <w:r w:rsidR="00202C4C">
        <w:rPr>
          <w:rFonts w:cstheme="minorHAnsi"/>
        </w:rPr>
        <w:t xml:space="preserve">is 22.4GB, 54.6GB and 3.58GB for </w:t>
      </w:r>
      <w:proofErr w:type="spellStart"/>
      <w:r w:rsidR="00202C4C">
        <w:rPr>
          <w:rFonts w:cstheme="minorHAnsi"/>
        </w:rPr>
        <w:t>UltraTracer</w:t>
      </w:r>
      <w:proofErr w:type="spellEnd"/>
      <w:r w:rsidR="00202C4C">
        <w:rPr>
          <w:rFonts w:cstheme="minorHAnsi"/>
        </w:rPr>
        <w:t>, MEIT and our method, respectively.</w:t>
      </w:r>
      <w:r w:rsidR="007B766D">
        <w:rPr>
          <w:rFonts w:cstheme="minorHAnsi"/>
        </w:rPr>
        <w:t xml:space="preserve"> The tracing time is </w:t>
      </w:r>
      <w:r w:rsidR="00CF3DAD">
        <w:rPr>
          <w:rFonts w:cstheme="minorHAnsi"/>
        </w:rPr>
        <w:t xml:space="preserve">42min, 811min and </w:t>
      </w:r>
      <w:r w:rsidR="004F19A6">
        <w:rPr>
          <w:rFonts w:cstheme="minorHAnsi"/>
        </w:rPr>
        <w:t>15</w:t>
      </w:r>
      <w:r w:rsidR="00CF3DAD">
        <w:rPr>
          <w:rFonts w:cstheme="minorHAnsi"/>
        </w:rPr>
        <w:t xml:space="preserve">3min for </w:t>
      </w:r>
      <w:proofErr w:type="spellStart"/>
      <w:r w:rsidR="00CF3DAD">
        <w:rPr>
          <w:rFonts w:cstheme="minorHAnsi"/>
        </w:rPr>
        <w:t>UltraTracer</w:t>
      </w:r>
      <w:proofErr w:type="spellEnd"/>
      <w:r w:rsidR="00CF3DAD">
        <w:rPr>
          <w:rFonts w:cstheme="minorHAnsi"/>
        </w:rPr>
        <w:t>, MEIT and ou</w:t>
      </w:r>
      <w:r w:rsidR="00FD31C4">
        <w:rPr>
          <w:rFonts w:cstheme="minorHAnsi"/>
        </w:rPr>
        <w:t>r</w:t>
      </w:r>
      <w:r w:rsidR="00CF3DAD">
        <w:rPr>
          <w:rFonts w:cstheme="minorHAnsi"/>
        </w:rPr>
        <w:t xml:space="preserve"> method, respectively.</w:t>
      </w:r>
      <w:r w:rsidR="007F778E">
        <w:rPr>
          <w:rFonts w:cstheme="minorHAnsi" w:hint="eastAsia"/>
        </w:rPr>
        <w:t xml:space="preserve"> </w:t>
      </w:r>
      <w:r w:rsidR="005E5126">
        <w:rPr>
          <w:rFonts w:cstheme="minorHAnsi"/>
        </w:rPr>
        <w:t>Our method require</w:t>
      </w:r>
      <w:r w:rsidR="00F44380">
        <w:rPr>
          <w:rFonts w:cstheme="minorHAnsi"/>
        </w:rPr>
        <w:t>s</w:t>
      </w:r>
      <w:r w:rsidR="005E5126">
        <w:rPr>
          <w:rFonts w:cstheme="minorHAnsi"/>
        </w:rPr>
        <w:t xml:space="preserve"> much less computer memory </w:t>
      </w:r>
      <w:r w:rsidR="002E4B7C">
        <w:rPr>
          <w:rFonts w:cstheme="minorHAnsi"/>
        </w:rPr>
        <w:t>than other methods and much less tracing time than MEIT</w:t>
      </w:r>
      <w:r w:rsidR="005E5126">
        <w:rPr>
          <w:rFonts w:cstheme="minorHAnsi"/>
        </w:rPr>
        <w:t>.</w:t>
      </w:r>
      <w:r w:rsidR="00A2656D">
        <w:rPr>
          <w:rFonts w:cstheme="minorHAnsi" w:hint="eastAsia"/>
        </w:rPr>
        <w:t xml:space="preserve"> </w:t>
      </w:r>
      <w:r w:rsidR="00DF2AE9" w:rsidRPr="00A74B27">
        <w:rPr>
          <w:rFonts w:cstheme="minorHAnsi"/>
        </w:rPr>
        <w:t>The results demonstrate the robustness, effectiveness, and low cost of our method.</w:t>
      </w:r>
    </w:p>
    <w:p w14:paraId="08C8E672" w14:textId="77777777" w:rsidR="00AC1024" w:rsidRPr="00AC1024" w:rsidRDefault="00AC1024" w:rsidP="00BB382C">
      <w:pPr>
        <w:widowControl/>
        <w:jc w:val="left"/>
        <w:rPr>
          <w:rFonts w:cstheme="minorHAnsi"/>
          <w:color w:val="0070C0"/>
        </w:rPr>
      </w:pPr>
    </w:p>
    <w:p w14:paraId="3982280B" w14:textId="77777777" w:rsidR="00706EDB" w:rsidRPr="00AC1024" w:rsidRDefault="00BB382C" w:rsidP="00BB382C">
      <w:pPr>
        <w:widowControl/>
        <w:jc w:val="left"/>
        <w:rPr>
          <w:rFonts w:cstheme="minorHAnsi"/>
        </w:rPr>
      </w:pPr>
      <w:r w:rsidRPr="00AC1024">
        <w:rPr>
          <w:rFonts w:cstheme="minorHAnsi"/>
          <w:b/>
        </w:rPr>
        <w:t xml:space="preserve">[Q2-9] </w:t>
      </w:r>
      <w:r w:rsidR="00706EDB" w:rsidRPr="00AC1024">
        <w:rPr>
          <w:rFonts w:cstheme="minorHAnsi"/>
        </w:rPr>
        <w:t>Without numbers against the ground-truth on maybe even a subset of the dataset, it is not clear if the mouse brain slice experiment provides additional information. Please justify how were the neurons proven to be successfully traced as claimed?</w:t>
      </w:r>
    </w:p>
    <w:p w14:paraId="1FCA7399" w14:textId="63E7975F" w:rsidR="00542C0B" w:rsidRDefault="00D13B29" w:rsidP="00970893">
      <w:pPr>
        <w:autoSpaceDE w:val="0"/>
        <w:autoSpaceDN w:val="0"/>
        <w:adjustRightInd w:val="0"/>
        <w:rPr>
          <w:rFonts w:cstheme="minorHAnsi"/>
        </w:rPr>
      </w:pPr>
      <w:r w:rsidRPr="00AC1024">
        <w:rPr>
          <w:rFonts w:cstheme="minorHAnsi"/>
          <w:b/>
        </w:rPr>
        <w:t>[</w:t>
      </w:r>
      <w:r w:rsidR="00DA0E7C" w:rsidRPr="00AC1024">
        <w:rPr>
          <w:rFonts w:cstheme="minorHAnsi"/>
          <w:b/>
        </w:rPr>
        <w:t>A</w:t>
      </w:r>
      <w:r w:rsidRPr="00AC1024">
        <w:rPr>
          <w:rFonts w:cstheme="minorHAnsi"/>
          <w:b/>
        </w:rPr>
        <w:t>2-</w:t>
      </w:r>
      <w:r w:rsidR="00DA0E7C" w:rsidRPr="00AC1024">
        <w:rPr>
          <w:rFonts w:cstheme="minorHAnsi"/>
          <w:b/>
        </w:rPr>
        <w:t>9</w:t>
      </w:r>
      <w:r w:rsidRPr="00AC1024">
        <w:rPr>
          <w:rFonts w:cstheme="minorHAnsi"/>
          <w:b/>
        </w:rPr>
        <w:t xml:space="preserve">] </w:t>
      </w:r>
      <w:r w:rsidRPr="00AC1024">
        <w:rPr>
          <w:rFonts w:cstheme="minorHAnsi"/>
        </w:rPr>
        <w:t xml:space="preserve">The two state-of-the-art methods, UltraTracer and MEIT, employ block-by-block framework to trace neurons from large-scale images. Since the ground-truth </w:t>
      </w:r>
      <w:r w:rsidR="0059555B">
        <w:rPr>
          <w:rFonts w:cstheme="minorHAnsi"/>
        </w:rPr>
        <w:t>reconstructions</w:t>
      </w:r>
      <w:r w:rsidRPr="00AC1024">
        <w:rPr>
          <w:rFonts w:cstheme="minorHAnsi"/>
        </w:rPr>
        <w:t xml:space="preserve"> for the </w:t>
      </w:r>
      <w:proofErr w:type="spellStart"/>
      <w:r w:rsidRPr="00AC1024">
        <w:rPr>
          <w:rFonts w:cstheme="minorHAnsi"/>
        </w:rPr>
        <w:t>BigNeuron</w:t>
      </w:r>
      <w:proofErr w:type="spellEnd"/>
      <w:r w:rsidRPr="00AC1024">
        <w:rPr>
          <w:rFonts w:cstheme="minorHAnsi"/>
        </w:rPr>
        <w:t xml:space="preserve"> dataset are available, we compare our PLNPR with UltraTracer and MEIT in Table 2</w:t>
      </w:r>
      <w:r w:rsidR="00073DF8">
        <w:rPr>
          <w:rFonts w:cstheme="minorHAnsi"/>
        </w:rPr>
        <w:t xml:space="preserve"> and Fig</w:t>
      </w:r>
      <w:r w:rsidR="00837EA5">
        <w:rPr>
          <w:rFonts w:cstheme="minorHAnsi"/>
        </w:rPr>
        <w:t>.</w:t>
      </w:r>
      <w:r w:rsidR="00355EDE">
        <w:rPr>
          <w:rFonts w:cstheme="minorHAnsi"/>
        </w:rPr>
        <w:t xml:space="preserve"> </w:t>
      </w:r>
      <w:r w:rsidR="00073DF8">
        <w:rPr>
          <w:rFonts w:cstheme="minorHAnsi"/>
        </w:rPr>
        <w:t>13</w:t>
      </w:r>
      <w:r w:rsidRPr="00AC1024">
        <w:rPr>
          <w:rFonts w:cstheme="minorHAnsi"/>
        </w:rPr>
        <w:t>. The results show that our method outperforms the two large-scale tracing methods.</w:t>
      </w:r>
    </w:p>
    <w:p w14:paraId="4A77613F" w14:textId="117E6B3C" w:rsidR="00970893" w:rsidRPr="00AC1024" w:rsidRDefault="00FC2A4E" w:rsidP="00970893">
      <w:pPr>
        <w:autoSpaceDE w:val="0"/>
        <w:autoSpaceDN w:val="0"/>
        <w:adjustRightInd w:val="0"/>
        <w:rPr>
          <w:rFonts w:cstheme="minorHAnsi"/>
        </w:rPr>
      </w:pPr>
      <w:bookmarkStart w:id="24" w:name="OLE_LINK26"/>
      <w:bookmarkStart w:id="25" w:name="OLE_LINK27"/>
      <w:r>
        <w:rPr>
          <w:rFonts w:cstheme="minorHAnsi"/>
        </w:rPr>
        <w:t>F</w:t>
      </w:r>
      <w:r w:rsidRPr="00AC1024">
        <w:rPr>
          <w:rFonts w:cstheme="minorHAnsi"/>
        </w:rPr>
        <w:t>or dense neuron population reconstruction from ultra-scale images</w:t>
      </w:r>
      <w:r>
        <w:rPr>
          <w:rFonts w:cstheme="minorHAnsi"/>
        </w:rPr>
        <w:t>, s</w:t>
      </w:r>
      <w:r w:rsidR="00542C0B" w:rsidRPr="00542C0B">
        <w:rPr>
          <w:rFonts w:cstheme="minorHAnsi"/>
        </w:rPr>
        <w:t xml:space="preserve">ince it is infeasible to manually annotate the dense neuronal population in an ultra-scale image, </w:t>
      </w:r>
      <w:r w:rsidR="00D13B29" w:rsidRPr="00AC1024">
        <w:rPr>
          <w:rFonts w:cstheme="minorHAnsi"/>
        </w:rPr>
        <w:t xml:space="preserve">we qualitatively compare our UltraNPR with </w:t>
      </w:r>
      <w:proofErr w:type="spellStart"/>
      <w:r w:rsidR="00D13B29" w:rsidRPr="00AC1024">
        <w:rPr>
          <w:rFonts w:cstheme="minorHAnsi"/>
        </w:rPr>
        <w:t>UltraTracer</w:t>
      </w:r>
      <w:proofErr w:type="spellEnd"/>
      <w:r w:rsidR="00D13B29" w:rsidRPr="00AC1024">
        <w:rPr>
          <w:rFonts w:cstheme="minorHAnsi"/>
        </w:rPr>
        <w:t xml:space="preserve"> and MEIT</w:t>
      </w:r>
      <w:r w:rsidR="00542C0B">
        <w:rPr>
          <w:rFonts w:cstheme="minorHAnsi"/>
        </w:rPr>
        <w:t xml:space="preserve"> </w:t>
      </w:r>
      <w:r w:rsidR="00D13B29" w:rsidRPr="00AC1024">
        <w:rPr>
          <w:rFonts w:cstheme="minorHAnsi"/>
        </w:rPr>
        <w:t>in Sec</w:t>
      </w:r>
      <w:r w:rsidR="002253A0">
        <w:rPr>
          <w:rFonts w:cstheme="minorHAnsi"/>
        </w:rPr>
        <w:t>tion</w:t>
      </w:r>
      <w:r w:rsidR="00D13B29" w:rsidRPr="00AC1024">
        <w:rPr>
          <w:rFonts w:cstheme="minorHAnsi"/>
        </w:rPr>
        <w:t xml:space="preserve"> </w:t>
      </w:r>
      <w:r w:rsidR="002253A0">
        <w:rPr>
          <w:rFonts w:cstheme="minorHAnsi"/>
        </w:rPr>
        <w:t>IV-C</w:t>
      </w:r>
      <w:r w:rsidR="00D13B29" w:rsidRPr="00AC1024">
        <w:rPr>
          <w:rFonts w:cstheme="minorHAnsi"/>
        </w:rPr>
        <w:t>.</w:t>
      </w:r>
      <w:bookmarkEnd w:id="24"/>
      <w:bookmarkEnd w:id="25"/>
      <w:r w:rsidR="00D13B29" w:rsidRPr="00AC1024">
        <w:rPr>
          <w:rFonts w:cstheme="minorHAnsi"/>
        </w:rPr>
        <w:t xml:space="preserve"> Based on the visible somas and neurites in the raw images, the reconstructed neuron population is visually better (more complete and distinguishable for individual neurons) than others.</w:t>
      </w:r>
    </w:p>
    <w:p w14:paraId="3AA13BBA" w14:textId="79017CC6" w:rsidR="00970893" w:rsidRDefault="00970893" w:rsidP="00970893">
      <w:pPr>
        <w:autoSpaceDE w:val="0"/>
        <w:autoSpaceDN w:val="0"/>
        <w:adjustRightInd w:val="0"/>
        <w:rPr>
          <w:rFonts w:cstheme="minorHAnsi"/>
        </w:rPr>
      </w:pPr>
    </w:p>
    <w:p w14:paraId="491CB86E" w14:textId="77777777" w:rsidR="00B0263C" w:rsidRPr="000549ED" w:rsidRDefault="00B0263C" w:rsidP="00970893">
      <w:pPr>
        <w:autoSpaceDE w:val="0"/>
        <w:autoSpaceDN w:val="0"/>
        <w:adjustRightInd w:val="0"/>
        <w:rPr>
          <w:rFonts w:cstheme="minorHAnsi" w:hint="eastAsia"/>
        </w:rPr>
      </w:pPr>
    </w:p>
    <w:p w14:paraId="79E8135E" w14:textId="60DA8806" w:rsidR="00706EDB" w:rsidRPr="00AC1024" w:rsidRDefault="00BB382C" w:rsidP="00970893">
      <w:pPr>
        <w:autoSpaceDE w:val="0"/>
        <w:autoSpaceDN w:val="0"/>
        <w:adjustRightInd w:val="0"/>
        <w:rPr>
          <w:rFonts w:cstheme="minorHAnsi"/>
        </w:rPr>
      </w:pPr>
      <w:r w:rsidRPr="00AC1024">
        <w:rPr>
          <w:rFonts w:cstheme="minorHAnsi"/>
          <w:b/>
        </w:rPr>
        <w:t>[Comments from Reviewer #3]</w:t>
      </w:r>
    </w:p>
    <w:p w14:paraId="573BF88E" w14:textId="77777777" w:rsidR="00706EDB" w:rsidRPr="00AC1024" w:rsidRDefault="00BB382C" w:rsidP="00BB382C">
      <w:pPr>
        <w:widowControl/>
        <w:jc w:val="left"/>
        <w:rPr>
          <w:rFonts w:cstheme="minorHAnsi"/>
        </w:rPr>
      </w:pPr>
      <w:r w:rsidRPr="00AC1024">
        <w:rPr>
          <w:rFonts w:cstheme="minorHAnsi"/>
          <w:b/>
        </w:rPr>
        <w:t>[Q3-1]</w:t>
      </w:r>
      <w:r w:rsidRPr="00AC1024">
        <w:rPr>
          <w:rFonts w:cstheme="minorHAnsi"/>
        </w:rPr>
        <w:t xml:space="preserve"> </w:t>
      </w:r>
      <w:r w:rsidR="00706EDB" w:rsidRPr="00AC1024">
        <w:rPr>
          <w:rFonts w:cstheme="minorHAnsi"/>
        </w:rPr>
        <w:t xml:space="preserve">In this paper, the authors propose an unsupervised progressive learning method for neuron segmentation in optical microscopy images. The main contribution of this work is introducing a novel iterative deep neural network training framework for segmentation without user's supervision. For this, a conventional neuron tracing algorithm generates pseudo labels, </w:t>
      </w:r>
      <w:r w:rsidR="00706EDB" w:rsidRPr="00AC1024">
        <w:rPr>
          <w:rFonts w:cstheme="minorHAnsi"/>
        </w:rPr>
        <w:lastRenderedPageBreak/>
        <w:t>which is used to improve the accuracy of the segmentation network. The authors also extended the proposed method to the integrated workflow to reconstruct large-scale neuron populations in the microscopy dataset. The efficacy and performance of the proposed method are demonstrated using two neuron datasets. This paper deals with a research topic that will be of interest to many readers in the biology field. The proposed method seems useful because generating training labels is time-consuming and labor-intensive in biological datasets. However, the method is mainly based on heuristics, so rigorous validation/justification of the method is recommended. The exposition and writing could be improved as well. The following questions/comments should be addressed in the revised paper to be accepted to IEEE TMI.</w:t>
      </w:r>
    </w:p>
    <w:p w14:paraId="32BB3FB8" w14:textId="78479FCD" w:rsidR="00BB382C" w:rsidRPr="00AC1024" w:rsidRDefault="00BB382C" w:rsidP="00BB382C">
      <w:pPr>
        <w:widowControl/>
        <w:jc w:val="left"/>
        <w:rPr>
          <w:rFonts w:cstheme="minorHAnsi"/>
        </w:rPr>
      </w:pPr>
      <w:r w:rsidRPr="00AC1024">
        <w:rPr>
          <w:rFonts w:cstheme="minorHAnsi"/>
          <w:b/>
        </w:rPr>
        <w:t>[A3-1]</w:t>
      </w:r>
      <w:r w:rsidR="00B97505">
        <w:rPr>
          <w:rFonts w:cstheme="minorHAnsi"/>
          <w:b/>
        </w:rPr>
        <w:t xml:space="preserve"> </w:t>
      </w:r>
    </w:p>
    <w:p w14:paraId="54885168" w14:textId="77777777" w:rsidR="00706EDB" w:rsidRPr="00AC1024" w:rsidRDefault="00706EDB" w:rsidP="00706EDB">
      <w:pPr>
        <w:widowControl/>
        <w:jc w:val="left"/>
        <w:rPr>
          <w:rFonts w:cstheme="minorHAnsi"/>
        </w:rPr>
      </w:pPr>
    </w:p>
    <w:p w14:paraId="1E93D3C4" w14:textId="019C4D85" w:rsidR="00706EDB" w:rsidRPr="00AC1024" w:rsidRDefault="00BB382C" w:rsidP="007F0B38">
      <w:pPr>
        <w:widowControl/>
        <w:jc w:val="left"/>
        <w:rPr>
          <w:rFonts w:cstheme="minorHAnsi"/>
        </w:rPr>
      </w:pPr>
      <w:r w:rsidRPr="00AC1024">
        <w:rPr>
          <w:rFonts w:cstheme="minorHAnsi"/>
          <w:b/>
        </w:rPr>
        <w:t>[Q3-2]</w:t>
      </w:r>
      <w:r w:rsidR="007F0B38" w:rsidRPr="00AC1024">
        <w:rPr>
          <w:rFonts w:cstheme="minorHAnsi"/>
        </w:rPr>
        <w:t xml:space="preserve"> </w:t>
      </w:r>
      <w:r w:rsidR="00706EDB" w:rsidRPr="00AC1024">
        <w:rPr>
          <w:rFonts w:cstheme="minorHAnsi"/>
        </w:rPr>
        <w:t xml:space="preserve">The proposed method relies on a stand-alone neuron tracing method to automatically generate pseudo labels. Then, the generated pseudo labels are used to train the neural network in a supervised way. The main assumption behind the proposed method is that the iterative execution of the above two processes makes the training converge to an optimal solution. However, there is no guarantee that the proposed training process improves the accuracy of the segmentation network, i.e., closer to the ground truth (the proposed loss function only measures how the output of the segmentation network is close to the neuron tracing results from imperfect input volume). </w:t>
      </w:r>
      <w:r w:rsidR="00706EDB" w:rsidRPr="00AC1024">
        <w:rPr>
          <w:rFonts w:cstheme="minorHAnsi"/>
          <w:highlight w:val="yellow"/>
        </w:rPr>
        <w:t>In-depth discussions about the convergence of the proposed method would be helpful.</w:t>
      </w:r>
    </w:p>
    <w:p w14:paraId="45963A63" w14:textId="6801D3EE" w:rsidR="008D3935" w:rsidRDefault="00BB382C" w:rsidP="00BB382C">
      <w:pPr>
        <w:widowControl/>
        <w:jc w:val="left"/>
        <w:rPr>
          <w:rFonts w:cstheme="minorHAnsi"/>
          <w:b/>
        </w:rPr>
      </w:pPr>
      <w:r w:rsidRPr="00AC1024">
        <w:rPr>
          <w:rFonts w:cstheme="minorHAnsi"/>
          <w:b/>
          <w:highlight w:val="yellow"/>
        </w:rPr>
        <w:t>[A3-2]</w:t>
      </w:r>
      <w:r w:rsidR="0065094D" w:rsidRPr="00AC1024">
        <w:rPr>
          <w:rFonts w:cstheme="minorHAnsi"/>
          <w:b/>
        </w:rPr>
        <w:t xml:space="preserve"> </w:t>
      </w:r>
      <w:r w:rsidR="00E00961">
        <w:rPr>
          <w:rFonts w:cstheme="minorHAnsi"/>
          <w:b/>
        </w:rPr>
        <w:t>Our PLNPR can effectively enhance subtle neuron signals in the noisy images</w:t>
      </w:r>
      <w:r w:rsidR="008D3935">
        <w:rPr>
          <w:rFonts w:cstheme="minorHAnsi"/>
          <w:b/>
        </w:rPr>
        <w:t xml:space="preserve"> and </w:t>
      </w:r>
      <w:r w:rsidR="0070716D" w:rsidRPr="0070716D">
        <w:rPr>
          <w:rFonts w:cstheme="minorHAnsi"/>
          <w:b/>
        </w:rPr>
        <w:t>facilitate</w:t>
      </w:r>
      <w:r w:rsidR="000C79DE">
        <w:rPr>
          <w:rFonts w:cstheme="minorHAnsi"/>
          <w:b/>
        </w:rPr>
        <w:t xml:space="preserve"> </w:t>
      </w:r>
      <w:r w:rsidR="008D3935">
        <w:rPr>
          <w:rFonts w:cstheme="minorHAnsi"/>
          <w:b/>
        </w:rPr>
        <w:t xml:space="preserve">neuron tracing methods </w:t>
      </w:r>
      <w:r w:rsidR="000C7E02">
        <w:rPr>
          <w:rFonts w:cstheme="minorHAnsi"/>
          <w:b/>
        </w:rPr>
        <w:t xml:space="preserve">to </w:t>
      </w:r>
      <w:r w:rsidR="008D3935">
        <w:rPr>
          <w:rFonts w:cstheme="minorHAnsi"/>
          <w:b/>
        </w:rPr>
        <w:t>reconstruct more complete neurons.</w:t>
      </w:r>
      <w:r w:rsidR="006D183C">
        <w:rPr>
          <w:rFonts w:cstheme="minorHAnsi" w:hint="eastAsia"/>
          <w:b/>
        </w:rPr>
        <w:t xml:space="preserve"> </w:t>
      </w:r>
      <w:r w:rsidR="008D3935" w:rsidRPr="008D3935">
        <w:rPr>
          <w:rFonts w:cstheme="minorHAnsi"/>
          <w:b/>
        </w:rPr>
        <w:t>With more reliable reconstruction results for supervision, the segmentation network could be further trained to learn more discriminative and representative features for producing probability maps, which in turn benefits the tracing module to reconstruct neurons in the next iteration.</w:t>
      </w:r>
    </w:p>
    <w:p w14:paraId="7AD10F8D" w14:textId="25A94B47" w:rsidR="00E00961" w:rsidRDefault="00C00AF5" w:rsidP="00BB382C">
      <w:pPr>
        <w:widowControl/>
        <w:jc w:val="left"/>
        <w:rPr>
          <w:rFonts w:cstheme="minorHAnsi"/>
          <w:b/>
        </w:rPr>
      </w:pPr>
      <w:r>
        <w:rPr>
          <w:rFonts w:cstheme="minorHAnsi" w:hint="eastAsia"/>
          <w:b/>
        </w:rPr>
        <w:t>T</w:t>
      </w:r>
      <w:r>
        <w:rPr>
          <w:rFonts w:cstheme="minorHAnsi"/>
          <w:b/>
        </w:rPr>
        <w:t xml:space="preserve">herefore, </w:t>
      </w:r>
      <w:r w:rsidRPr="00C00AF5">
        <w:rPr>
          <w:rFonts w:cstheme="minorHAnsi"/>
          <w:b/>
        </w:rPr>
        <w:t xml:space="preserve">the completeness and accuracy of neuron reconstruction </w:t>
      </w:r>
      <w:r>
        <w:rPr>
          <w:rFonts w:cstheme="minorHAnsi"/>
          <w:b/>
        </w:rPr>
        <w:t>can be</w:t>
      </w:r>
      <w:r w:rsidRPr="00C00AF5">
        <w:rPr>
          <w:rFonts w:cstheme="minorHAnsi"/>
          <w:b/>
        </w:rPr>
        <w:t xml:space="preserve"> progressively improved</w:t>
      </w:r>
      <w:r w:rsidR="006A52CD">
        <w:rPr>
          <w:rFonts w:cstheme="minorHAnsi" w:hint="eastAsia"/>
          <w:b/>
        </w:rPr>
        <w:t>,</w:t>
      </w:r>
      <w:r>
        <w:rPr>
          <w:rFonts w:cstheme="minorHAnsi"/>
          <w:b/>
        </w:rPr>
        <w:t xml:space="preserve"> as shown in Fig.</w:t>
      </w:r>
      <w:r>
        <w:rPr>
          <w:rFonts w:cstheme="minorHAnsi" w:hint="eastAsia"/>
          <w:b/>
        </w:rPr>
        <w:t>4</w:t>
      </w:r>
      <w:r w:rsidR="00EC13F0">
        <w:rPr>
          <w:rFonts w:cstheme="minorHAnsi"/>
          <w:b/>
        </w:rPr>
        <w:t>.</w:t>
      </w:r>
    </w:p>
    <w:p w14:paraId="3E61CE9E" w14:textId="77777777" w:rsidR="007910C6" w:rsidRDefault="00F228A8" w:rsidP="00706EDB">
      <w:pPr>
        <w:widowControl/>
        <w:jc w:val="left"/>
        <w:rPr>
          <w:rFonts w:cstheme="minorHAnsi"/>
          <w:b/>
        </w:rPr>
      </w:pPr>
      <w:r>
        <w:rPr>
          <w:rFonts w:cstheme="minorHAnsi"/>
          <w:b/>
        </w:rPr>
        <w:t>W</w:t>
      </w:r>
      <w:r w:rsidR="00F547A6">
        <w:rPr>
          <w:rFonts w:cstheme="minorHAnsi"/>
          <w:b/>
        </w:rPr>
        <w:t>e</w:t>
      </w:r>
      <w:r>
        <w:rPr>
          <w:rFonts w:cstheme="minorHAnsi"/>
          <w:b/>
        </w:rPr>
        <w:t xml:space="preserve"> also</w:t>
      </w:r>
      <w:r w:rsidR="000E7AAB">
        <w:rPr>
          <w:rFonts w:cstheme="minorHAnsi"/>
          <w:b/>
        </w:rPr>
        <w:t xml:space="preserve"> evaluate</w:t>
      </w:r>
      <w:r w:rsidR="00F547A6">
        <w:rPr>
          <w:rFonts w:cstheme="minorHAnsi"/>
          <w:b/>
        </w:rPr>
        <w:t xml:space="preserve"> the reconstruction performance of </w:t>
      </w:r>
      <w:r w:rsidR="00F547A6">
        <w:rPr>
          <w:rFonts w:cstheme="minorHAnsi" w:hint="eastAsia"/>
          <w:b/>
        </w:rPr>
        <w:t>our</w:t>
      </w:r>
      <w:r w:rsidR="00F547A6">
        <w:rPr>
          <w:rFonts w:cstheme="minorHAnsi"/>
          <w:b/>
        </w:rPr>
        <w:t xml:space="preserve"> </w:t>
      </w:r>
      <w:r w:rsidR="00F547A6">
        <w:rPr>
          <w:rFonts w:cstheme="minorHAnsi" w:hint="eastAsia"/>
          <w:b/>
        </w:rPr>
        <w:t>PLNPR</w:t>
      </w:r>
      <w:r w:rsidR="00F547A6">
        <w:rPr>
          <w:rFonts w:cstheme="minorHAnsi"/>
          <w:b/>
        </w:rPr>
        <w:t xml:space="preserve"> </w:t>
      </w:r>
      <w:r w:rsidR="00F547A6">
        <w:rPr>
          <w:rFonts w:cstheme="minorHAnsi" w:hint="eastAsia"/>
          <w:b/>
        </w:rPr>
        <w:t>with</w:t>
      </w:r>
      <w:r w:rsidR="00F547A6">
        <w:rPr>
          <w:rFonts w:cstheme="minorHAnsi"/>
          <w:b/>
        </w:rPr>
        <w:t xml:space="preserve"> </w:t>
      </w:r>
      <w:r w:rsidR="00F547A6">
        <w:rPr>
          <w:rFonts w:cstheme="minorHAnsi" w:hint="eastAsia"/>
          <w:b/>
        </w:rPr>
        <w:t>four</w:t>
      </w:r>
      <w:r w:rsidR="00F547A6">
        <w:rPr>
          <w:rFonts w:cstheme="minorHAnsi"/>
          <w:b/>
        </w:rPr>
        <w:t xml:space="preserve"> </w:t>
      </w:r>
      <w:r w:rsidR="00105586">
        <w:rPr>
          <w:rFonts w:cstheme="minorHAnsi"/>
          <w:b/>
        </w:rPr>
        <w:t xml:space="preserve">different </w:t>
      </w:r>
      <w:r w:rsidR="00F547A6">
        <w:rPr>
          <w:rFonts w:cstheme="minorHAnsi" w:hint="eastAsia"/>
          <w:b/>
        </w:rPr>
        <w:t>tracing</w:t>
      </w:r>
      <w:r w:rsidR="00F547A6">
        <w:rPr>
          <w:rFonts w:cstheme="minorHAnsi"/>
          <w:b/>
        </w:rPr>
        <w:t xml:space="preserve"> </w:t>
      </w:r>
      <w:r w:rsidR="00F547A6">
        <w:rPr>
          <w:rFonts w:cstheme="minorHAnsi" w:hint="eastAsia"/>
          <w:b/>
        </w:rPr>
        <w:t>methods</w:t>
      </w:r>
      <w:r w:rsidR="00F547A6">
        <w:rPr>
          <w:rFonts w:cstheme="minorHAnsi"/>
          <w:b/>
        </w:rPr>
        <w:t xml:space="preserve"> at eight iterations.</w:t>
      </w:r>
      <w:r w:rsidR="00D32BE5">
        <w:rPr>
          <w:rFonts w:cstheme="minorHAnsi"/>
          <w:b/>
        </w:rPr>
        <w:t xml:space="preserve"> The results are shown in Fig.9 (a).</w:t>
      </w:r>
      <w:r w:rsidR="000E7AAB">
        <w:rPr>
          <w:rFonts w:cstheme="minorHAnsi"/>
          <w:b/>
        </w:rPr>
        <w:t xml:space="preserve"> </w:t>
      </w:r>
      <w:r w:rsidR="00C10B72">
        <w:rPr>
          <w:rFonts w:cstheme="minorHAnsi"/>
          <w:b/>
        </w:rPr>
        <w:t>It can be seen</w:t>
      </w:r>
      <w:r w:rsidR="000E7AAB" w:rsidRPr="000E7AAB">
        <w:rPr>
          <w:rFonts w:cstheme="minorHAnsi"/>
          <w:b/>
        </w:rPr>
        <w:t xml:space="preserve"> that our progressive learning strategy effectively facilitates conventional tracing methods to reconstruct more complete neuronal populations.</w:t>
      </w:r>
      <w:r w:rsidR="000E7AAB">
        <w:rPr>
          <w:rFonts w:cstheme="minorHAnsi"/>
          <w:b/>
        </w:rPr>
        <w:t xml:space="preserve"> </w:t>
      </w:r>
      <w:r>
        <w:rPr>
          <w:rFonts w:cstheme="minorHAnsi"/>
          <w:b/>
        </w:rPr>
        <w:t>In a</w:t>
      </w:r>
    </w:p>
    <w:p w14:paraId="49801F0E" w14:textId="3BA1846B" w:rsidR="00706EDB" w:rsidRDefault="00F228A8" w:rsidP="00706EDB">
      <w:pPr>
        <w:widowControl/>
        <w:jc w:val="left"/>
        <w:rPr>
          <w:rFonts w:cstheme="minorHAnsi"/>
          <w:b/>
        </w:rPr>
      </w:pPr>
      <w:proofErr w:type="spellStart"/>
      <w:r>
        <w:rPr>
          <w:rFonts w:cstheme="minorHAnsi"/>
          <w:b/>
        </w:rPr>
        <w:t>ddition</w:t>
      </w:r>
      <w:proofErr w:type="spellEnd"/>
      <w:r>
        <w:rPr>
          <w:rFonts w:cstheme="minorHAnsi"/>
          <w:b/>
        </w:rPr>
        <w:t>,</w:t>
      </w:r>
      <w:r w:rsidR="000E7AAB">
        <w:rPr>
          <w:rFonts w:cstheme="minorHAnsi"/>
          <w:b/>
        </w:rPr>
        <w:t xml:space="preserve"> </w:t>
      </w:r>
      <w:r w:rsidR="000E7AAB" w:rsidRPr="000E7AAB">
        <w:rPr>
          <w:rFonts w:cstheme="minorHAnsi"/>
          <w:b/>
        </w:rPr>
        <w:t>the performance improvement gets stable after five iterations of the progressive learning for all the tested tracing methods.</w:t>
      </w:r>
    </w:p>
    <w:p w14:paraId="0BE06288" w14:textId="77777777" w:rsidR="00CD39D9" w:rsidRPr="006D30D7" w:rsidRDefault="00CD39D9" w:rsidP="00706EDB">
      <w:pPr>
        <w:widowControl/>
        <w:jc w:val="left"/>
        <w:rPr>
          <w:rFonts w:cstheme="minorHAnsi"/>
          <w:b/>
        </w:rPr>
      </w:pPr>
    </w:p>
    <w:p w14:paraId="16A943E4" w14:textId="109D2A58" w:rsidR="00586EFD" w:rsidRPr="00AC1024" w:rsidRDefault="00BB382C" w:rsidP="00706EDB">
      <w:pPr>
        <w:widowControl/>
        <w:jc w:val="left"/>
        <w:rPr>
          <w:rFonts w:cstheme="minorHAnsi"/>
        </w:rPr>
      </w:pPr>
      <w:r w:rsidRPr="00AC1024">
        <w:rPr>
          <w:rFonts w:cstheme="minorHAnsi"/>
          <w:b/>
        </w:rPr>
        <w:t xml:space="preserve">[Q3-3] </w:t>
      </w:r>
      <w:r w:rsidR="00706EDB" w:rsidRPr="00AC1024">
        <w:rPr>
          <w:rFonts w:cstheme="minorHAnsi"/>
        </w:rPr>
        <w:t>The fusion algorithm, described in Section III B, seems heuristic as well. The method relies on simple discarding and merging techniques based on the spatial proximity between neurites with empirically chosen voxel distance thresholds. The description of the algorithm is also confusing and difficult to understand. I assume there will be many topological errors during merging, but the performance of the fusion algorithm was not assessed qualitatively.</w:t>
      </w:r>
    </w:p>
    <w:p w14:paraId="63439654" w14:textId="27673B46" w:rsidR="003E4BD2" w:rsidRPr="00AC1024" w:rsidRDefault="00BB382C" w:rsidP="003E4BD2">
      <w:pPr>
        <w:widowControl/>
        <w:jc w:val="left"/>
        <w:rPr>
          <w:rFonts w:cstheme="minorHAnsi"/>
        </w:rPr>
      </w:pPr>
      <w:r w:rsidRPr="00AC1024">
        <w:rPr>
          <w:rFonts w:cstheme="minorHAnsi"/>
          <w:b/>
        </w:rPr>
        <w:t>[A3-3]</w:t>
      </w:r>
      <w:r w:rsidR="00586EFD" w:rsidRPr="00AC1024">
        <w:rPr>
          <w:rFonts w:cstheme="minorHAnsi"/>
          <w:b/>
        </w:rPr>
        <w:t xml:space="preserve"> </w:t>
      </w:r>
      <w:r w:rsidR="00586EFD" w:rsidRPr="00AC1024">
        <w:rPr>
          <w:rFonts w:cstheme="minorHAnsi"/>
        </w:rPr>
        <w:t xml:space="preserve">Thank you for your comments. We agree with you that our UltraNPR is a heuristic approach in the commonly-used block-by-block scheme. </w:t>
      </w:r>
    </w:p>
    <w:p w14:paraId="3E59A85F" w14:textId="77777777" w:rsidR="00970893" w:rsidRPr="00AC1024" w:rsidRDefault="00970893" w:rsidP="003E4BD2">
      <w:pPr>
        <w:widowControl/>
        <w:jc w:val="left"/>
        <w:rPr>
          <w:rFonts w:cstheme="minorHAnsi"/>
        </w:rPr>
      </w:pPr>
    </w:p>
    <w:p w14:paraId="43818436" w14:textId="77777777" w:rsidR="00706EDB" w:rsidRPr="00AC1024" w:rsidRDefault="00BB382C" w:rsidP="00BB382C">
      <w:pPr>
        <w:widowControl/>
        <w:jc w:val="left"/>
        <w:rPr>
          <w:rFonts w:cstheme="minorHAnsi"/>
        </w:rPr>
      </w:pPr>
      <w:r w:rsidRPr="00AC1024">
        <w:rPr>
          <w:rFonts w:cstheme="minorHAnsi"/>
          <w:b/>
        </w:rPr>
        <w:t>[Q3-4]</w:t>
      </w:r>
      <w:r w:rsidRPr="00AC1024">
        <w:rPr>
          <w:rFonts w:cstheme="minorHAnsi"/>
        </w:rPr>
        <w:t xml:space="preserve"> In g</w:t>
      </w:r>
      <w:r w:rsidR="00706EDB" w:rsidRPr="00AC1024">
        <w:rPr>
          <w:rFonts w:cstheme="minorHAnsi"/>
        </w:rPr>
        <w:t>e</w:t>
      </w:r>
      <w:r w:rsidRPr="00AC1024">
        <w:rPr>
          <w:rFonts w:cstheme="minorHAnsi"/>
        </w:rPr>
        <w:t>ne</w:t>
      </w:r>
      <w:r w:rsidR="00706EDB" w:rsidRPr="00AC1024">
        <w:rPr>
          <w:rFonts w:cstheme="minorHAnsi"/>
        </w:rPr>
        <w:t xml:space="preserve">ral, the paper did not describe the methods and algorithms well with sufficient details. For example, there is no clear description of the network architecture/layer </w:t>
      </w:r>
      <w:r w:rsidR="00706EDB" w:rsidRPr="00AC1024">
        <w:rPr>
          <w:rFonts w:cstheme="minorHAnsi"/>
        </w:rPr>
        <w:lastRenderedPageBreak/>
        <w:t>sizes/parameters/training methods/algorithms, etc. There is no formal definition of loss functions used in the proposed network either. Without such information, it is difficult to reproduce the proposed method.</w:t>
      </w:r>
    </w:p>
    <w:p w14:paraId="5AB9D57F" w14:textId="77777777" w:rsidR="003E2800" w:rsidRPr="00AC1024" w:rsidRDefault="00BB382C" w:rsidP="00BB382C">
      <w:pPr>
        <w:widowControl/>
        <w:jc w:val="left"/>
        <w:rPr>
          <w:rFonts w:cstheme="minorHAnsi"/>
        </w:rPr>
      </w:pPr>
      <w:r w:rsidRPr="00AC1024">
        <w:rPr>
          <w:rFonts w:cstheme="minorHAnsi"/>
          <w:b/>
        </w:rPr>
        <w:t>[A3-4]</w:t>
      </w:r>
      <w:r w:rsidR="00405355" w:rsidRPr="00AC1024">
        <w:rPr>
          <w:rFonts w:cstheme="minorHAnsi"/>
          <w:b/>
        </w:rPr>
        <w:t xml:space="preserve"> </w:t>
      </w:r>
      <w:r w:rsidR="00405355" w:rsidRPr="00AC1024">
        <w:rPr>
          <w:rFonts w:cstheme="minorHAnsi"/>
        </w:rPr>
        <w:t xml:space="preserve">Thank you for pointing this out. Because our PLNPR is a generic framework that can integrate any traditional neuron tracer and deep 3D segmentation networks, we follow the same parameter setting, </w:t>
      </w:r>
      <w:r w:rsidR="00901FFB" w:rsidRPr="00AC1024">
        <w:rPr>
          <w:rFonts w:cstheme="minorHAnsi"/>
        </w:rPr>
        <w:t xml:space="preserve">and loss functions each individual tracer or segmentation network. </w:t>
      </w:r>
    </w:p>
    <w:p w14:paraId="264046B9" w14:textId="77777777" w:rsidR="003E2800" w:rsidRPr="00AC1024" w:rsidRDefault="00901FFB" w:rsidP="00BB382C">
      <w:pPr>
        <w:widowControl/>
        <w:jc w:val="left"/>
        <w:rPr>
          <w:rFonts w:cstheme="minorHAnsi"/>
        </w:rPr>
      </w:pPr>
      <w:r w:rsidRPr="00AC1024">
        <w:rPr>
          <w:rFonts w:cstheme="minorHAnsi"/>
        </w:rPr>
        <w:t xml:space="preserve">Due to the page limitation, we did not list all the details that can be found in their original paper. </w:t>
      </w:r>
    </w:p>
    <w:p w14:paraId="5AB7849F" w14:textId="55D9079E" w:rsidR="00BB382C" w:rsidRPr="00AC1024" w:rsidRDefault="003E2800" w:rsidP="00BB382C">
      <w:pPr>
        <w:widowControl/>
        <w:jc w:val="left"/>
        <w:rPr>
          <w:rFonts w:cstheme="minorHAnsi"/>
        </w:rPr>
      </w:pPr>
      <w:r w:rsidRPr="00AC1024">
        <w:rPr>
          <w:rFonts w:cstheme="minorHAnsi"/>
        </w:rPr>
        <w:t>We only</w:t>
      </w:r>
      <w:r w:rsidR="000F23DA" w:rsidRPr="00AC1024">
        <w:rPr>
          <w:rFonts w:cstheme="minorHAnsi"/>
        </w:rPr>
        <w:t xml:space="preserve"> briefly</w:t>
      </w:r>
      <w:r w:rsidRPr="00AC1024">
        <w:rPr>
          <w:rFonts w:cstheme="minorHAnsi"/>
        </w:rPr>
        <w:t xml:space="preserve"> </w:t>
      </w:r>
      <w:r w:rsidR="000F23DA" w:rsidRPr="00AC1024">
        <w:rPr>
          <w:rFonts w:cstheme="minorHAnsi"/>
        </w:rPr>
        <w:t>describe</w:t>
      </w:r>
      <w:r w:rsidRPr="00AC1024">
        <w:rPr>
          <w:rFonts w:cstheme="minorHAnsi"/>
        </w:rPr>
        <w:t xml:space="preserve"> the training hyper-parameters in Sec</w:t>
      </w:r>
      <w:r w:rsidR="006E1FCB" w:rsidRPr="00AC1024">
        <w:rPr>
          <w:rFonts w:cstheme="minorHAnsi"/>
        </w:rPr>
        <w:t>tion IV-A.</w:t>
      </w:r>
      <w:r w:rsidRPr="00AC1024">
        <w:rPr>
          <w:rFonts w:cstheme="minorHAnsi"/>
        </w:rPr>
        <w:t xml:space="preserve"> </w:t>
      </w:r>
      <w:r w:rsidR="00901FFB" w:rsidRPr="00AC1024">
        <w:rPr>
          <w:rFonts w:cstheme="minorHAnsi"/>
        </w:rPr>
        <w:t xml:space="preserve">In order to explain our UltraNPR algorithm clearer, </w:t>
      </w:r>
      <w:r w:rsidR="00901FFB" w:rsidRPr="00AC1024">
        <w:rPr>
          <w:rFonts w:cstheme="minorHAnsi"/>
          <w:color w:val="0070C0"/>
        </w:rPr>
        <w:t>we add more detailed explanation and illustration in Sec</w:t>
      </w:r>
      <w:r w:rsidR="00AF6041" w:rsidRPr="00AC1024">
        <w:rPr>
          <w:rFonts w:cstheme="minorHAnsi"/>
          <w:color w:val="0070C0"/>
        </w:rPr>
        <w:t>tion</w:t>
      </w:r>
      <w:r w:rsidR="00901FFB" w:rsidRPr="00AC1024">
        <w:rPr>
          <w:rFonts w:cstheme="minorHAnsi"/>
          <w:color w:val="0070C0"/>
        </w:rPr>
        <w:t xml:space="preserve"> </w:t>
      </w:r>
      <w:r w:rsidR="00CF3D77" w:rsidRPr="00AC1024">
        <w:rPr>
          <w:rFonts w:cstheme="minorHAnsi"/>
          <w:color w:val="0070C0"/>
        </w:rPr>
        <w:t>III</w:t>
      </w:r>
      <w:r w:rsidR="00443AF3" w:rsidRPr="00AC1024">
        <w:rPr>
          <w:rFonts w:cstheme="minorHAnsi"/>
          <w:color w:val="0070C0"/>
        </w:rPr>
        <w:t>-</w:t>
      </w:r>
      <w:r w:rsidR="00603DCB" w:rsidRPr="00AC1024">
        <w:rPr>
          <w:rFonts w:cstheme="minorHAnsi"/>
          <w:color w:val="0070C0"/>
        </w:rPr>
        <w:t>B</w:t>
      </w:r>
      <w:r w:rsidR="00901FFB" w:rsidRPr="00AC1024">
        <w:rPr>
          <w:rFonts w:cstheme="minorHAnsi"/>
          <w:color w:val="0070C0"/>
        </w:rPr>
        <w:t>.</w:t>
      </w:r>
    </w:p>
    <w:p w14:paraId="4D67A340" w14:textId="77777777" w:rsidR="00706EDB" w:rsidRPr="00AC1024" w:rsidRDefault="00706EDB" w:rsidP="00706EDB">
      <w:pPr>
        <w:widowControl/>
        <w:jc w:val="left"/>
        <w:rPr>
          <w:rFonts w:cstheme="minorHAnsi"/>
        </w:rPr>
      </w:pPr>
    </w:p>
    <w:p w14:paraId="1BEE9FC6" w14:textId="57DEFFF7" w:rsidR="00706EDB" w:rsidRPr="00AC1024" w:rsidRDefault="00BB382C" w:rsidP="00BB382C">
      <w:pPr>
        <w:widowControl/>
        <w:jc w:val="left"/>
        <w:rPr>
          <w:rFonts w:cstheme="minorHAnsi"/>
        </w:rPr>
      </w:pPr>
      <w:r w:rsidRPr="00AC1024">
        <w:rPr>
          <w:rFonts w:cstheme="minorHAnsi"/>
          <w:b/>
        </w:rPr>
        <w:t xml:space="preserve">[Q3-5] </w:t>
      </w:r>
      <w:r w:rsidR="00706EDB" w:rsidRPr="00AC1024">
        <w:rPr>
          <w:rFonts w:cstheme="minorHAnsi"/>
        </w:rPr>
        <w:t xml:space="preserve">All the performance scores (e.g., F-score, precision, recall, </w:t>
      </w:r>
      <w:proofErr w:type="spellStart"/>
      <w:r w:rsidR="00706EDB" w:rsidRPr="00AC1024">
        <w:rPr>
          <w:rFonts w:cstheme="minorHAnsi"/>
        </w:rPr>
        <w:t>etc</w:t>
      </w:r>
      <w:proofErr w:type="spellEnd"/>
      <w:r w:rsidR="00706EDB" w:rsidRPr="00AC1024">
        <w:rPr>
          <w:rFonts w:cstheme="minorHAnsi"/>
        </w:rPr>
        <w:t xml:space="preserve">) from the test dataset are single numbers. I assume there are many individual neurites or data volumes (e.g., there are 40 volumes in VISoR-40 set and each contains multiple neurites), so I want to see how the performance is consistent over individual results rather than the </w:t>
      </w:r>
      <w:proofErr w:type="spellStart"/>
      <w:r w:rsidR="00911A8C" w:rsidRPr="00AC1024">
        <w:rPr>
          <w:rFonts w:cstheme="minorHAnsi"/>
        </w:rPr>
        <w:t>average</w:t>
      </w:r>
      <w:r w:rsidR="00911A8C">
        <w:rPr>
          <w:rFonts w:cstheme="minorHAnsi"/>
        </w:rPr>
        <w:t>d</w:t>
      </w:r>
      <w:proofErr w:type="spellEnd"/>
      <w:r w:rsidR="00706EDB" w:rsidRPr="00AC1024">
        <w:rPr>
          <w:rFonts w:cstheme="minorHAnsi"/>
        </w:rPr>
        <w:t xml:space="preserve"> scores. You may want to use a boxplot (or square plot) to visualize those.</w:t>
      </w:r>
    </w:p>
    <w:p w14:paraId="2C743A62" w14:textId="08086228" w:rsidR="00BB382C" w:rsidRPr="00AC1024" w:rsidRDefault="00BB382C" w:rsidP="00BB382C">
      <w:pPr>
        <w:widowControl/>
        <w:jc w:val="left"/>
        <w:rPr>
          <w:rFonts w:cstheme="minorHAnsi"/>
          <w:color w:val="000000" w:themeColor="text1"/>
        </w:rPr>
      </w:pPr>
      <w:r w:rsidRPr="00AC1024">
        <w:rPr>
          <w:rFonts w:cstheme="minorHAnsi"/>
          <w:b/>
        </w:rPr>
        <w:t>[A3-5]</w:t>
      </w:r>
      <w:r w:rsidR="00ED0A52" w:rsidRPr="00AC1024">
        <w:rPr>
          <w:rFonts w:cstheme="minorHAnsi"/>
          <w:b/>
          <w:color w:val="0070C0"/>
        </w:rPr>
        <w:t xml:space="preserve"> </w:t>
      </w:r>
      <w:r w:rsidR="00477F5E" w:rsidRPr="00AC1024">
        <w:rPr>
          <w:rFonts w:cstheme="minorHAnsi"/>
        </w:rPr>
        <w:t xml:space="preserve">Thank you for your suggestion. We add boxplots of performance scores on the VISoR-40 dataset for each tracing method </w:t>
      </w:r>
      <w:r w:rsidR="00FB4489" w:rsidRPr="00AC1024">
        <w:rPr>
          <w:rFonts w:cstheme="minorHAnsi"/>
        </w:rPr>
        <w:t xml:space="preserve">in </w:t>
      </w:r>
      <w:r w:rsidR="00920FE3" w:rsidRPr="00AC1024">
        <w:rPr>
          <w:rFonts w:cstheme="minorHAnsi"/>
        </w:rPr>
        <w:t xml:space="preserve">Fig.4 of </w:t>
      </w:r>
      <w:r w:rsidR="00FB4489" w:rsidRPr="00AC1024">
        <w:rPr>
          <w:rFonts w:cstheme="minorHAnsi"/>
        </w:rPr>
        <w:t xml:space="preserve">the supplementary </w:t>
      </w:r>
      <w:r w:rsidR="00920FE3" w:rsidRPr="00AC1024">
        <w:rPr>
          <w:rFonts w:cstheme="minorHAnsi"/>
        </w:rPr>
        <w:t>file</w:t>
      </w:r>
      <w:r w:rsidR="00477F5E" w:rsidRPr="00AC1024">
        <w:rPr>
          <w:rFonts w:cstheme="minorHAnsi"/>
        </w:rPr>
        <w:t xml:space="preserve">. </w:t>
      </w:r>
      <w:r w:rsidR="00477F5E" w:rsidRPr="00AC1024">
        <w:rPr>
          <w:rFonts w:cstheme="minorHAnsi"/>
          <w:color w:val="000000" w:themeColor="text1"/>
        </w:rPr>
        <w:t>The results demonstrate the effectiveness</w:t>
      </w:r>
      <w:r w:rsidR="00920FE3" w:rsidRPr="00AC1024">
        <w:rPr>
          <w:rFonts w:cstheme="minorHAnsi"/>
          <w:color w:val="000000" w:themeColor="text1"/>
        </w:rPr>
        <w:t xml:space="preserve"> </w:t>
      </w:r>
      <w:r w:rsidR="00477F5E" w:rsidRPr="00AC1024">
        <w:rPr>
          <w:rFonts w:cstheme="minorHAnsi"/>
          <w:color w:val="000000" w:themeColor="text1"/>
        </w:rPr>
        <w:t xml:space="preserve">of our </w:t>
      </w:r>
      <w:r w:rsidR="009B70AE" w:rsidRPr="00AC1024">
        <w:rPr>
          <w:rFonts w:cstheme="minorHAnsi"/>
          <w:color w:val="000000" w:themeColor="text1"/>
        </w:rPr>
        <w:t xml:space="preserve">PLNPR </w:t>
      </w:r>
      <w:r w:rsidR="00477F5E" w:rsidRPr="00AC1024">
        <w:rPr>
          <w:rFonts w:cstheme="minorHAnsi"/>
          <w:color w:val="000000" w:themeColor="text1"/>
        </w:rPr>
        <w:t>method.</w:t>
      </w:r>
    </w:p>
    <w:p w14:paraId="01F09813" w14:textId="77777777" w:rsidR="00706EDB" w:rsidRPr="00AC1024" w:rsidRDefault="00706EDB" w:rsidP="00706EDB">
      <w:pPr>
        <w:widowControl/>
        <w:jc w:val="left"/>
        <w:rPr>
          <w:rFonts w:cstheme="minorHAnsi"/>
        </w:rPr>
      </w:pPr>
    </w:p>
    <w:p w14:paraId="0606B58C" w14:textId="2FA6C282" w:rsidR="00706EDB" w:rsidRPr="00AC1024" w:rsidRDefault="00BB382C" w:rsidP="00BB382C">
      <w:pPr>
        <w:widowControl/>
        <w:jc w:val="left"/>
        <w:rPr>
          <w:rFonts w:cstheme="minorHAnsi"/>
        </w:rPr>
      </w:pPr>
      <w:r w:rsidRPr="00AC1024">
        <w:rPr>
          <w:rFonts w:cstheme="minorHAnsi"/>
          <w:b/>
        </w:rPr>
        <w:t xml:space="preserve">[Q3-6] </w:t>
      </w:r>
      <w:r w:rsidR="00706EDB" w:rsidRPr="00AC1024">
        <w:rPr>
          <w:rFonts w:cstheme="minorHAnsi"/>
        </w:rPr>
        <w:t>I have concerns that the difference between this submission and the authors' previous MICCAI paper is marginal. There are some additional figures and texts in this submission, but the main differences are introducing the UltraNPR algorithm and adding one more tracing result (</w:t>
      </w:r>
      <w:proofErr w:type="spellStart"/>
      <w:r w:rsidR="00706EDB" w:rsidRPr="00AC1024">
        <w:rPr>
          <w:rFonts w:cstheme="minorHAnsi"/>
        </w:rPr>
        <w:t>TReMAP</w:t>
      </w:r>
      <w:proofErr w:type="spellEnd"/>
      <w:r w:rsidR="00706EDB" w:rsidRPr="00AC1024">
        <w:rPr>
          <w:rFonts w:cstheme="minorHAnsi"/>
        </w:rPr>
        <w:t xml:space="preserve">), which may not be sufficient for the journal extension (e.g., the main experimental results in Table I and II are almost identical except the new addition of </w:t>
      </w:r>
      <w:proofErr w:type="spellStart"/>
      <w:r w:rsidR="00706EDB" w:rsidRPr="00AC1024">
        <w:rPr>
          <w:rFonts w:cstheme="minorHAnsi"/>
        </w:rPr>
        <w:t>TReM</w:t>
      </w:r>
      <w:r w:rsidR="00936DF8">
        <w:rPr>
          <w:rFonts w:cstheme="minorHAnsi"/>
        </w:rPr>
        <w:t>AP</w:t>
      </w:r>
      <w:proofErr w:type="spellEnd"/>
      <w:r w:rsidR="00706EDB" w:rsidRPr="00AC1024">
        <w:rPr>
          <w:rFonts w:cstheme="minorHAnsi"/>
        </w:rPr>
        <w:t xml:space="preserve"> result). I suggest adding new qualitative results of the UltraNPR algorithm.</w:t>
      </w:r>
    </w:p>
    <w:p w14:paraId="4A6F6885" w14:textId="742ACEF9" w:rsidR="00D93D2E" w:rsidRPr="00AC1024" w:rsidRDefault="00BB382C" w:rsidP="00D93D2E">
      <w:pPr>
        <w:widowControl/>
        <w:jc w:val="left"/>
        <w:rPr>
          <w:rFonts w:cstheme="minorHAnsi"/>
        </w:rPr>
      </w:pPr>
      <w:r w:rsidRPr="00AC1024">
        <w:rPr>
          <w:rFonts w:cstheme="minorHAnsi"/>
          <w:b/>
        </w:rPr>
        <w:t>[A3-6]</w:t>
      </w:r>
      <w:r w:rsidR="00D93D2E" w:rsidRPr="00AC1024">
        <w:rPr>
          <w:rFonts w:cstheme="minorHAnsi"/>
        </w:rPr>
        <w:t xml:space="preserve"> Thanks for your constructive suggestion. We re-wrote much of our manuscript to make our contribution more clear. First, we rewrote the whole section of “</w:t>
      </w:r>
      <w:r w:rsidR="009F1D0E" w:rsidRPr="00AC1024">
        <w:rPr>
          <w:rFonts w:cstheme="minorHAnsi"/>
          <w:kern w:val="0"/>
        </w:rPr>
        <w:t>Large-scale Neuronal Population Reconstruction</w:t>
      </w:r>
      <w:r w:rsidR="00D93D2E" w:rsidRPr="00AC1024">
        <w:rPr>
          <w:rFonts w:cstheme="minorHAnsi"/>
        </w:rPr>
        <w:t xml:space="preserve">” with more detailed explanation by figures to introduce our UltraNPR algorithm. Secondly, we abbreviate the section of “PLNPR” to reduce overlap with our MICCAI paper. Third, a series of experiments were conducted to evaluate our UltraNPR algorithm and compare with state-of-the-art large-scale reconstruction algorithms including UltraTracer and MEIT. </w:t>
      </w:r>
    </w:p>
    <w:p w14:paraId="2F098AAD" w14:textId="77777777" w:rsidR="00D93D2E" w:rsidRPr="00AC1024" w:rsidRDefault="00D93D2E" w:rsidP="00D93D2E">
      <w:pPr>
        <w:widowControl/>
        <w:jc w:val="left"/>
        <w:rPr>
          <w:rFonts w:cstheme="minorHAnsi"/>
        </w:rPr>
      </w:pPr>
    </w:p>
    <w:sectPr w:rsidR="00D93D2E" w:rsidRPr="00AC10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E8A"/>
    <w:rsid w:val="000044F3"/>
    <w:rsid w:val="00005045"/>
    <w:rsid w:val="00010310"/>
    <w:rsid w:val="0001554D"/>
    <w:rsid w:val="0001711D"/>
    <w:rsid w:val="000211B9"/>
    <w:rsid w:val="0003022F"/>
    <w:rsid w:val="00031070"/>
    <w:rsid w:val="00035296"/>
    <w:rsid w:val="000353F9"/>
    <w:rsid w:val="00043B82"/>
    <w:rsid w:val="00044252"/>
    <w:rsid w:val="00051358"/>
    <w:rsid w:val="00053CD4"/>
    <w:rsid w:val="000549ED"/>
    <w:rsid w:val="00056815"/>
    <w:rsid w:val="000622FE"/>
    <w:rsid w:val="000720B9"/>
    <w:rsid w:val="00072FAB"/>
    <w:rsid w:val="000739D6"/>
    <w:rsid w:val="00073DF8"/>
    <w:rsid w:val="0007698C"/>
    <w:rsid w:val="000874C7"/>
    <w:rsid w:val="000A0B39"/>
    <w:rsid w:val="000A52F6"/>
    <w:rsid w:val="000A662E"/>
    <w:rsid w:val="000C0548"/>
    <w:rsid w:val="000C0D78"/>
    <w:rsid w:val="000C5263"/>
    <w:rsid w:val="000C6388"/>
    <w:rsid w:val="000C79DE"/>
    <w:rsid w:val="000C7E02"/>
    <w:rsid w:val="000D4185"/>
    <w:rsid w:val="000D4883"/>
    <w:rsid w:val="000D5F5D"/>
    <w:rsid w:val="000E0AE1"/>
    <w:rsid w:val="000E107A"/>
    <w:rsid w:val="000E2649"/>
    <w:rsid w:val="000E2CAE"/>
    <w:rsid w:val="000E3256"/>
    <w:rsid w:val="000E7945"/>
    <w:rsid w:val="000E7AAB"/>
    <w:rsid w:val="000F23DA"/>
    <w:rsid w:val="000F4EA3"/>
    <w:rsid w:val="001001D8"/>
    <w:rsid w:val="00105586"/>
    <w:rsid w:val="00105F2B"/>
    <w:rsid w:val="001131E3"/>
    <w:rsid w:val="00123338"/>
    <w:rsid w:val="0013131A"/>
    <w:rsid w:val="00135C1B"/>
    <w:rsid w:val="00136791"/>
    <w:rsid w:val="001441F1"/>
    <w:rsid w:val="00151D0A"/>
    <w:rsid w:val="001526AB"/>
    <w:rsid w:val="00152861"/>
    <w:rsid w:val="00153D11"/>
    <w:rsid w:val="00156054"/>
    <w:rsid w:val="00161470"/>
    <w:rsid w:val="001638BD"/>
    <w:rsid w:val="00163EE5"/>
    <w:rsid w:val="001717DD"/>
    <w:rsid w:val="00173047"/>
    <w:rsid w:val="0017787E"/>
    <w:rsid w:val="00182723"/>
    <w:rsid w:val="0018386E"/>
    <w:rsid w:val="0019660B"/>
    <w:rsid w:val="001A00F1"/>
    <w:rsid w:val="001A2E00"/>
    <w:rsid w:val="001B68DB"/>
    <w:rsid w:val="001C4F93"/>
    <w:rsid w:val="001C5B04"/>
    <w:rsid w:val="001D2755"/>
    <w:rsid w:val="001D4955"/>
    <w:rsid w:val="00202C4C"/>
    <w:rsid w:val="00203C37"/>
    <w:rsid w:val="0020604D"/>
    <w:rsid w:val="00206357"/>
    <w:rsid w:val="00207D23"/>
    <w:rsid w:val="002202B4"/>
    <w:rsid w:val="00221E5E"/>
    <w:rsid w:val="00224E8A"/>
    <w:rsid w:val="002253A0"/>
    <w:rsid w:val="0022729D"/>
    <w:rsid w:val="00241E85"/>
    <w:rsid w:val="002422D5"/>
    <w:rsid w:val="0024603D"/>
    <w:rsid w:val="00246135"/>
    <w:rsid w:val="0025192D"/>
    <w:rsid w:val="00255888"/>
    <w:rsid w:val="002572FA"/>
    <w:rsid w:val="0026525E"/>
    <w:rsid w:val="00267278"/>
    <w:rsid w:val="0027097E"/>
    <w:rsid w:val="00270DD4"/>
    <w:rsid w:val="0027330B"/>
    <w:rsid w:val="00282EA6"/>
    <w:rsid w:val="0028359F"/>
    <w:rsid w:val="002939D7"/>
    <w:rsid w:val="002A019A"/>
    <w:rsid w:val="002A0A9F"/>
    <w:rsid w:val="002A2A06"/>
    <w:rsid w:val="002A7C2A"/>
    <w:rsid w:val="002B1F85"/>
    <w:rsid w:val="002B62BE"/>
    <w:rsid w:val="002C296C"/>
    <w:rsid w:val="002C4B60"/>
    <w:rsid w:val="002D183C"/>
    <w:rsid w:val="002D494D"/>
    <w:rsid w:val="002D630F"/>
    <w:rsid w:val="002E24F7"/>
    <w:rsid w:val="002E4B7C"/>
    <w:rsid w:val="002F0F29"/>
    <w:rsid w:val="002F4033"/>
    <w:rsid w:val="00302163"/>
    <w:rsid w:val="00304ECA"/>
    <w:rsid w:val="00305CB1"/>
    <w:rsid w:val="00310160"/>
    <w:rsid w:val="0031225D"/>
    <w:rsid w:val="00314753"/>
    <w:rsid w:val="0031761B"/>
    <w:rsid w:val="00335C82"/>
    <w:rsid w:val="00337FAF"/>
    <w:rsid w:val="0034451F"/>
    <w:rsid w:val="003457AA"/>
    <w:rsid w:val="00345B25"/>
    <w:rsid w:val="00346855"/>
    <w:rsid w:val="00355EDE"/>
    <w:rsid w:val="00356C5A"/>
    <w:rsid w:val="00361250"/>
    <w:rsid w:val="0036140B"/>
    <w:rsid w:val="00367868"/>
    <w:rsid w:val="00373236"/>
    <w:rsid w:val="003758C6"/>
    <w:rsid w:val="0038225A"/>
    <w:rsid w:val="0038294C"/>
    <w:rsid w:val="00382D13"/>
    <w:rsid w:val="003A0795"/>
    <w:rsid w:val="003A4581"/>
    <w:rsid w:val="003A6CF7"/>
    <w:rsid w:val="003B3794"/>
    <w:rsid w:val="003B6C5C"/>
    <w:rsid w:val="003C0171"/>
    <w:rsid w:val="003C0298"/>
    <w:rsid w:val="003D21C5"/>
    <w:rsid w:val="003D270B"/>
    <w:rsid w:val="003D7A0F"/>
    <w:rsid w:val="003E2800"/>
    <w:rsid w:val="003E4BD2"/>
    <w:rsid w:val="003E5E04"/>
    <w:rsid w:val="004008D8"/>
    <w:rsid w:val="00403D0B"/>
    <w:rsid w:val="00405355"/>
    <w:rsid w:val="004054A5"/>
    <w:rsid w:val="00407DFE"/>
    <w:rsid w:val="0041007F"/>
    <w:rsid w:val="004130EB"/>
    <w:rsid w:val="00420114"/>
    <w:rsid w:val="00420FE1"/>
    <w:rsid w:val="00424A67"/>
    <w:rsid w:val="00426B83"/>
    <w:rsid w:val="004361A7"/>
    <w:rsid w:val="00442E49"/>
    <w:rsid w:val="00443AF3"/>
    <w:rsid w:val="0044413B"/>
    <w:rsid w:val="00450F81"/>
    <w:rsid w:val="004653DB"/>
    <w:rsid w:val="0047042C"/>
    <w:rsid w:val="0047302A"/>
    <w:rsid w:val="00477F5E"/>
    <w:rsid w:val="00480D2E"/>
    <w:rsid w:val="0049132F"/>
    <w:rsid w:val="00491466"/>
    <w:rsid w:val="004A1CAB"/>
    <w:rsid w:val="004C5D88"/>
    <w:rsid w:val="004C6F07"/>
    <w:rsid w:val="004D3A69"/>
    <w:rsid w:val="004D713C"/>
    <w:rsid w:val="004E575E"/>
    <w:rsid w:val="004F0B08"/>
    <w:rsid w:val="004F19A6"/>
    <w:rsid w:val="004F1A65"/>
    <w:rsid w:val="004F3530"/>
    <w:rsid w:val="004F73B9"/>
    <w:rsid w:val="00502D5E"/>
    <w:rsid w:val="00512C68"/>
    <w:rsid w:val="00513300"/>
    <w:rsid w:val="00515316"/>
    <w:rsid w:val="005162C1"/>
    <w:rsid w:val="00516CE5"/>
    <w:rsid w:val="00524A04"/>
    <w:rsid w:val="0052735A"/>
    <w:rsid w:val="00541808"/>
    <w:rsid w:val="00542C0B"/>
    <w:rsid w:val="005460B5"/>
    <w:rsid w:val="00575158"/>
    <w:rsid w:val="00582A85"/>
    <w:rsid w:val="00586EFD"/>
    <w:rsid w:val="00591C81"/>
    <w:rsid w:val="0059555B"/>
    <w:rsid w:val="005A3D60"/>
    <w:rsid w:val="005B5E76"/>
    <w:rsid w:val="005B772A"/>
    <w:rsid w:val="005C50B7"/>
    <w:rsid w:val="005E0C32"/>
    <w:rsid w:val="005E5126"/>
    <w:rsid w:val="005F09C5"/>
    <w:rsid w:val="005F3523"/>
    <w:rsid w:val="00602638"/>
    <w:rsid w:val="00603DCB"/>
    <w:rsid w:val="006058A6"/>
    <w:rsid w:val="00614749"/>
    <w:rsid w:val="006164CB"/>
    <w:rsid w:val="006278BB"/>
    <w:rsid w:val="0063055D"/>
    <w:rsid w:val="00643176"/>
    <w:rsid w:val="00644E39"/>
    <w:rsid w:val="00646251"/>
    <w:rsid w:val="0064732E"/>
    <w:rsid w:val="006505D7"/>
    <w:rsid w:val="0065094D"/>
    <w:rsid w:val="006533E7"/>
    <w:rsid w:val="00657706"/>
    <w:rsid w:val="006652BB"/>
    <w:rsid w:val="00673104"/>
    <w:rsid w:val="00674F59"/>
    <w:rsid w:val="006857C9"/>
    <w:rsid w:val="00694D4F"/>
    <w:rsid w:val="00695C81"/>
    <w:rsid w:val="0069715C"/>
    <w:rsid w:val="006A52CD"/>
    <w:rsid w:val="006B0437"/>
    <w:rsid w:val="006B2FF6"/>
    <w:rsid w:val="006B4148"/>
    <w:rsid w:val="006C349A"/>
    <w:rsid w:val="006C773B"/>
    <w:rsid w:val="006D183C"/>
    <w:rsid w:val="006D30D7"/>
    <w:rsid w:val="006E1A93"/>
    <w:rsid w:val="006E1FCB"/>
    <w:rsid w:val="006E6E9E"/>
    <w:rsid w:val="006F20C9"/>
    <w:rsid w:val="006F512A"/>
    <w:rsid w:val="00703846"/>
    <w:rsid w:val="00703D1C"/>
    <w:rsid w:val="00704B85"/>
    <w:rsid w:val="00705EE0"/>
    <w:rsid w:val="00706EDB"/>
    <w:rsid w:val="0070716D"/>
    <w:rsid w:val="00713D1B"/>
    <w:rsid w:val="00714399"/>
    <w:rsid w:val="00716DB9"/>
    <w:rsid w:val="007174FE"/>
    <w:rsid w:val="00722A87"/>
    <w:rsid w:val="00723609"/>
    <w:rsid w:val="00726B64"/>
    <w:rsid w:val="00735998"/>
    <w:rsid w:val="00737B18"/>
    <w:rsid w:val="00737FD3"/>
    <w:rsid w:val="00744361"/>
    <w:rsid w:val="007445B9"/>
    <w:rsid w:val="007509AA"/>
    <w:rsid w:val="00766B20"/>
    <w:rsid w:val="00775A81"/>
    <w:rsid w:val="00776549"/>
    <w:rsid w:val="00776C31"/>
    <w:rsid w:val="007814E0"/>
    <w:rsid w:val="007910C6"/>
    <w:rsid w:val="00791376"/>
    <w:rsid w:val="007940C3"/>
    <w:rsid w:val="007A5900"/>
    <w:rsid w:val="007A71D5"/>
    <w:rsid w:val="007A7EE9"/>
    <w:rsid w:val="007B083A"/>
    <w:rsid w:val="007B52D8"/>
    <w:rsid w:val="007B766D"/>
    <w:rsid w:val="007D0CE9"/>
    <w:rsid w:val="007D458E"/>
    <w:rsid w:val="007E4E26"/>
    <w:rsid w:val="007E57E0"/>
    <w:rsid w:val="007F0B38"/>
    <w:rsid w:val="007F2191"/>
    <w:rsid w:val="007F65A6"/>
    <w:rsid w:val="007F778E"/>
    <w:rsid w:val="007F7C2E"/>
    <w:rsid w:val="00804CFB"/>
    <w:rsid w:val="00812949"/>
    <w:rsid w:val="00816D50"/>
    <w:rsid w:val="00820DEA"/>
    <w:rsid w:val="0082538B"/>
    <w:rsid w:val="00826284"/>
    <w:rsid w:val="008316DD"/>
    <w:rsid w:val="00831AA3"/>
    <w:rsid w:val="00833C42"/>
    <w:rsid w:val="008366E8"/>
    <w:rsid w:val="00837EA5"/>
    <w:rsid w:val="00844A88"/>
    <w:rsid w:val="00845A4E"/>
    <w:rsid w:val="00847446"/>
    <w:rsid w:val="00852018"/>
    <w:rsid w:val="00853681"/>
    <w:rsid w:val="0085724E"/>
    <w:rsid w:val="0086019B"/>
    <w:rsid w:val="00860F14"/>
    <w:rsid w:val="00863CBF"/>
    <w:rsid w:val="0087301C"/>
    <w:rsid w:val="00875F79"/>
    <w:rsid w:val="00895A02"/>
    <w:rsid w:val="00896BD6"/>
    <w:rsid w:val="00897CF0"/>
    <w:rsid w:val="008A1905"/>
    <w:rsid w:val="008A643A"/>
    <w:rsid w:val="008A7009"/>
    <w:rsid w:val="008A7233"/>
    <w:rsid w:val="008B0015"/>
    <w:rsid w:val="008B65B0"/>
    <w:rsid w:val="008D3935"/>
    <w:rsid w:val="008E14B3"/>
    <w:rsid w:val="008E59AC"/>
    <w:rsid w:val="008F23EA"/>
    <w:rsid w:val="008F28C5"/>
    <w:rsid w:val="008F438E"/>
    <w:rsid w:val="008F7ACE"/>
    <w:rsid w:val="009004B2"/>
    <w:rsid w:val="00900510"/>
    <w:rsid w:val="00901FFB"/>
    <w:rsid w:val="009072DF"/>
    <w:rsid w:val="0091193F"/>
    <w:rsid w:val="00911A8C"/>
    <w:rsid w:val="0091217F"/>
    <w:rsid w:val="00912352"/>
    <w:rsid w:val="00912A13"/>
    <w:rsid w:val="009151C2"/>
    <w:rsid w:val="00915CDE"/>
    <w:rsid w:val="009179F6"/>
    <w:rsid w:val="00920FE3"/>
    <w:rsid w:val="00922CE2"/>
    <w:rsid w:val="009334CF"/>
    <w:rsid w:val="00936DF8"/>
    <w:rsid w:val="00940103"/>
    <w:rsid w:val="00946601"/>
    <w:rsid w:val="00947FEA"/>
    <w:rsid w:val="00953C16"/>
    <w:rsid w:val="0095475A"/>
    <w:rsid w:val="009645E7"/>
    <w:rsid w:val="00970893"/>
    <w:rsid w:val="0098165F"/>
    <w:rsid w:val="00982762"/>
    <w:rsid w:val="00987D0D"/>
    <w:rsid w:val="00992163"/>
    <w:rsid w:val="009A06BB"/>
    <w:rsid w:val="009A1A4C"/>
    <w:rsid w:val="009A1CDB"/>
    <w:rsid w:val="009A4C29"/>
    <w:rsid w:val="009A5FF2"/>
    <w:rsid w:val="009B56BE"/>
    <w:rsid w:val="009B70AE"/>
    <w:rsid w:val="009C583F"/>
    <w:rsid w:val="009D569F"/>
    <w:rsid w:val="009D5770"/>
    <w:rsid w:val="009E1A4F"/>
    <w:rsid w:val="009E2322"/>
    <w:rsid w:val="009E6518"/>
    <w:rsid w:val="009F1D0E"/>
    <w:rsid w:val="00A01E6B"/>
    <w:rsid w:val="00A04FE2"/>
    <w:rsid w:val="00A12655"/>
    <w:rsid w:val="00A21AD4"/>
    <w:rsid w:val="00A237C7"/>
    <w:rsid w:val="00A2656D"/>
    <w:rsid w:val="00A34BE1"/>
    <w:rsid w:val="00A479A0"/>
    <w:rsid w:val="00A62877"/>
    <w:rsid w:val="00A6399A"/>
    <w:rsid w:val="00A71F7C"/>
    <w:rsid w:val="00A7317A"/>
    <w:rsid w:val="00A74B27"/>
    <w:rsid w:val="00A83004"/>
    <w:rsid w:val="00A87114"/>
    <w:rsid w:val="00A872C5"/>
    <w:rsid w:val="00A87E75"/>
    <w:rsid w:val="00A92BFD"/>
    <w:rsid w:val="00A97A05"/>
    <w:rsid w:val="00AA010C"/>
    <w:rsid w:val="00AA7C55"/>
    <w:rsid w:val="00AB3FB8"/>
    <w:rsid w:val="00AC08D2"/>
    <w:rsid w:val="00AC1024"/>
    <w:rsid w:val="00AC25F3"/>
    <w:rsid w:val="00AC60AF"/>
    <w:rsid w:val="00AC77AD"/>
    <w:rsid w:val="00AD00C7"/>
    <w:rsid w:val="00AD3BB0"/>
    <w:rsid w:val="00AD4D7A"/>
    <w:rsid w:val="00AD5576"/>
    <w:rsid w:val="00AE5CBB"/>
    <w:rsid w:val="00AF3637"/>
    <w:rsid w:val="00AF3997"/>
    <w:rsid w:val="00AF6041"/>
    <w:rsid w:val="00AF7577"/>
    <w:rsid w:val="00B0263C"/>
    <w:rsid w:val="00B155A1"/>
    <w:rsid w:val="00B24269"/>
    <w:rsid w:val="00B24C55"/>
    <w:rsid w:val="00B3200F"/>
    <w:rsid w:val="00B416EA"/>
    <w:rsid w:val="00B460A0"/>
    <w:rsid w:val="00B47542"/>
    <w:rsid w:val="00B5256E"/>
    <w:rsid w:val="00B5677F"/>
    <w:rsid w:val="00B64AF0"/>
    <w:rsid w:val="00B6558E"/>
    <w:rsid w:val="00B65C29"/>
    <w:rsid w:val="00B71AA2"/>
    <w:rsid w:val="00B8657A"/>
    <w:rsid w:val="00B90720"/>
    <w:rsid w:val="00B90E47"/>
    <w:rsid w:val="00B97505"/>
    <w:rsid w:val="00BA0937"/>
    <w:rsid w:val="00BB11F0"/>
    <w:rsid w:val="00BB382C"/>
    <w:rsid w:val="00BB798A"/>
    <w:rsid w:val="00BD026E"/>
    <w:rsid w:val="00BD3213"/>
    <w:rsid w:val="00BD3593"/>
    <w:rsid w:val="00BE34A8"/>
    <w:rsid w:val="00BF1C63"/>
    <w:rsid w:val="00BF4757"/>
    <w:rsid w:val="00BF5AF3"/>
    <w:rsid w:val="00C00AF5"/>
    <w:rsid w:val="00C04393"/>
    <w:rsid w:val="00C10B72"/>
    <w:rsid w:val="00C126D9"/>
    <w:rsid w:val="00C1382E"/>
    <w:rsid w:val="00C139FB"/>
    <w:rsid w:val="00C325AC"/>
    <w:rsid w:val="00C332F5"/>
    <w:rsid w:val="00C33C30"/>
    <w:rsid w:val="00C33E34"/>
    <w:rsid w:val="00C36295"/>
    <w:rsid w:val="00C507E5"/>
    <w:rsid w:val="00C53260"/>
    <w:rsid w:val="00C53AA0"/>
    <w:rsid w:val="00C53D16"/>
    <w:rsid w:val="00C57293"/>
    <w:rsid w:val="00C7260E"/>
    <w:rsid w:val="00C758E0"/>
    <w:rsid w:val="00C87BAC"/>
    <w:rsid w:val="00C906D4"/>
    <w:rsid w:val="00C95ECE"/>
    <w:rsid w:val="00C96D7E"/>
    <w:rsid w:val="00C9765B"/>
    <w:rsid w:val="00C979A6"/>
    <w:rsid w:val="00CA0AD1"/>
    <w:rsid w:val="00CA55AD"/>
    <w:rsid w:val="00CA6E55"/>
    <w:rsid w:val="00CB374A"/>
    <w:rsid w:val="00CB3C3F"/>
    <w:rsid w:val="00CB47D8"/>
    <w:rsid w:val="00CC3B3B"/>
    <w:rsid w:val="00CC483C"/>
    <w:rsid w:val="00CD39D9"/>
    <w:rsid w:val="00CD4566"/>
    <w:rsid w:val="00CD5283"/>
    <w:rsid w:val="00CF2CF0"/>
    <w:rsid w:val="00CF3D77"/>
    <w:rsid w:val="00CF3DAD"/>
    <w:rsid w:val="00CF6D2C"/>
    <w:rsid w:val="00CF70F1"/>
    <w:rsid w:val="00CF7979"/>
    <w:rsid w:val="00D04907"/>
    <w:rsid w:val="00D1169B"/>
    <w:rsid w:val="00D124EF"/>
    <w:rsid w:val="00D13B29"/>
    <w:rsid w:val="00D20261"/>
    <w:rsid w:val="00D32BE5"/>
    <w:rsid w:val="00D333C0"/>
    <w:rsid w:val="00D44443"/>
    <w:rsid w:val="00D452B2"/>
    <w:rsid w:val="00D46193"/>
    <w:rsid w:val="00D5036C"/>
    <w:rsid w:val="00D51CB5"/>
    <w:rsid w:val="00D53174"/>
    <w:rsid w:val="00D56CCF"/>
    <w:rsid w:val="00D705CE"/>
    <w:rsid w:val="00D73159"/>
    <w:rsid w:val="00D744A9"/>
    <w:rsid w:val="00D7689A"/>
    <w:rsid w:val="00D80D24"/>
    <w:rsid w:val="00D8227A"/>
    <w:rsid w:val="00D87717"/>
    <w:rsid w:val="00D90D00"/>
    <w:rsid w:val="00D93D2E"/>
    <w:rsid w:val="00D945E2"/>
    <w:rsid w:val="00D95A80"/>
    <w:rsid w:val="00DA0E7C"/>
    <w:rsid w:val="00DA446A"/>
    <w:rsid w:val="00DA5464"/>
    <w:rsid w:val="00DA62DB"/>
    <w:rsid w:val="00DB574E"/>
    <w:rsid w:val="00DC52D2"/>
    <w:rsid w:val="00DD22C1"/>
    <w:rsid w:val="00DE08E3"/>
    <w:rsid w:val="00DE131B"/>
    <w:rsid w:val="00DE155E"/>
    <w:rsid w:val="00DF09C9"/>
    <w:rsid w:val="00DF2AE9"/>
    <w:rsid w:val="00DF6F50"/>
    <w:rsid w:val="00E00961"/>
    <w:rsid w:val="00E0189B"/>
    <w:rsid w:val="00E02B6E"/>
    <w:rsid w:val="00E036A8"/>
    <w:rsid w:val="00E04EC4"/>
    <w:rsid w:val="00E06091"/>
    <w:rsid w:val="00E15E08"/>
    <w:rsid w:val="00E23528"/>
    <w:rsid w:val="00E3256C"/>
    <w:rsid w:val="00E42744"/>
    <w:rsid w:val="00E4547A"/>
    <w:rsid w:val="00E466A1"/>
    <w:rsid w:val="00E6616A"/>
    <w:rsid w:val="00E74B3F"/>
    <w:rsid w:val="00E76150"/>
    <w:rsid w:val="00E767A6"/>
    <w:rsid w:val="00E8005A"/>
    <w:rsid w:val="00E875F4"/>
    <w:rsid w:val="00EA0BD5"/>
    <w:rsid w:val="00EA561C"/>
    <w:rsid w:val="00EA6E92"/>
    <w:rsid w:val="00EC13F0"/>
    <w:rsid w:val="00ED0A52"/>
    <w:rsid w:val="00ED145C"/>
    <w:rsid w:val="00EE10F4"/>
    <w:rsid w:val="00EE35E8"/>
    <w:rsid w:val="00EE535D"/>
    <w:rsid w:val="00EE7D09"/>
    <w:rsid w:val="00EF39F8"/>
    <w:rsid w:val="00EF5309"/>
    <w:rsid w:val="00F01259"/>
    <w:rsid w:val="00F03E71"/>
    <w:rsid w:val="00F056FA"/>
    <w:rsid w:val="00F119E8"/>
    <w:rsid w:val="00F20FAA"/>
    <w:rsid w:val="00F21305"/>
    <w:rsid w:val="00F228A8"/>
    <w:rsid w:val="00F348EA"/>
    <w:rsid w:val="00F355BB"/>
    <w:rsid w:val="00F42DD8"/>
    <w:rsid w:val="00F42DF0"/>
    <w:rsid w:val="00F44380"/>
    <w:rsid w:val="00F46755"/>
    <w:rsid w:val="00F51FF2"/>
    <w:rsid w:val="00F547A6"/>
    <w:rsid w:val="00F70FD9"/>
    <w:rsid w:val="00F758A1"/>
    <w:rsid w:val="00F76726"/>
    <w:rsid w:val="00F80F95"/>
    <w:rsid w:val="00F814A6"/>
    <w:rsid w:val="00F86438"/>
    <w:rsid w:val="00F924A0"/>
    <w:rsid w:val="00F9324D"/>
    <w:rsid w:val="00FA0ED4"/>
    <w:rsid w:val="00FA1407"/>
    <w:rsid w:val="00FA21A5"/>
    <w:rsid w:val="00FA2AAA"/>
    <w:rsid w:val="00FA3B0F"/>
    <w:rsid w:val="00FA67A5"/>
    <w:rsid w:val="00FB387B"/>
    <w:rsid w:val="00FB4489"/>
    <w:rsid w:val="00FC0050"/>
    <w:rsid w:val="00FC162C"/>
    <w:rsid w:val="00FC2A4E"/>
    <w:rsid w:val="00FC7493"/>
    <w:rsid w:val="00FC7B8A"/>
    <w:rsid w:val="00FD0A02"/>
    <w:rsid w:val="00FD31C4"/>
    <w:rsid w:val="00FE325F"/>
    <w:rsid w:val="00FE714D"/>
    <w:rsid w:val="00FF0613"/>
    <w:rsid w:val="00FF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3113"/>
  <w15:chartTrackingRefBased/>
  <w15:docId w15:val="{FF4E262E-5D16-4267-9ED0-8B312E43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A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E714D"/>
  </w:style>
  <w:style w:type="character" w:customStyle="1" w:styleId="fontstyle01">
    <w:name w:val="fontstyle01"/>
    <w:basedOn w:val="a0"/>
    <w:rsid w:val="00F86438"/>
    <w:rPr>
      <w:rFonts w:ascii="NimbusRomNo9L-Medi" w:hAnsi="NimbusRomNo9L-Medi" w:hint="default"/>
      <w:b/>
      <w:bCs/>
      <w:i w:val="0"/>
      <w:iCs w:val="0"/>
      <w:color w:val="000000"/>
      <w:sz w:val="20"/>
      <w:szCs w:val="20"/>
    </w:rPr>
  </w:style>
  <w:style w:type="character" w:customStyle="1" w:styleId="fontstyle21">
    <w:name w:val="fontstyle21"/>
    <w:basedOn w:val="a0"/>
    <w:rsid w:val="00F86438"/>
    <w:rPr>
      <w:rFonts w:ascii="NimbusRomNo9L-Regu" w:hAnsi="NimbusRomNo9L-Regu" w:hint="default"/>
      <w:b w:val="0"/>
      <w:bCs w:val="0"/>
      <w:i w:val="0"/>
      <w:iCs w:val="0"/>
      <w:color w:val="000000"/>
      <w:sz w:val="20"/>
      <w:szCs w:val="20"/>
    </w:rPr>
  </w:style>
  <w:style w:type="character" w:styleId="a3">
    <w:name w:val="annotation reference"/>
    <w:basedOn w:val="a0"/>
    <w:uiPriority w:val="99"/>
    <w:semiHidden/>
    <w:unhideWhenUsed/>
    <w:rsid w:val="0013131A"/>
    <w:rPr>
      <w:sz w:val="21"/>
      <w:szCs w:val="21"/>
    </w:rPr>
  </w:style>
  <w:style w:type="paragraph" w:styleId="a4">
    <w:name w:val="annotation text"/>
    <w:basedOn w:val="a"/>
    <w:link w:val="a5"/>
    <w:uiPriority w:val="99"/>
    <w:semiHidden/>
    <w:unhideWhenUsed/>
    <w:rsid w:val="0013131A"/>
    <w:pPr>
      <w:jc w:val="left"/>
    </w:pPr>
  </w:style>
  <w:style w:type="character" w:customStyle="1" w:styleId="a5">
    <w:name w:val="批注文字 字符"/>
    <w:basedOn w:val="a0"/>
    <w:link w:val="a4"/>
    <w:uiPriority w:val="99"/>
    <w:semiHidden/>
    <w:rsid w:val="0013131A"/>
  </w:style>
  <w:style w:type="paragraph" w:styleId="a6">
    <w:name w:val="annotation subject"/>
    <w:basedOn w:val="a4"/>
    <w:next w:val="a4"/>
    <w:link w:val="a7"/>
    <w:uiPriority w:val="99"/>
    <w:semiHidden/>
    <w:unhideWhenUsed/>
    <w:rsid w:val="0013131A"/>
    <w:rPr>
      <w:b/>
      <w:bCs/>
    </w:rPr>
  </w:style>
  <w:style w:type="character" w:customStyle="1" w:styleId="a7">
    <w:name w:val="批注主题 字符"/>
    <w:basedOn w:val="a5"/>
    <w:link w:val="a6"/>
    <w:uiPriority w:val="99"/>
    <w:semiHidden/>
    <w:rsid w:val="0013131A"/>
    <w:rPr>
      <w:b/>
      <w:bCs/>
    </w:rPr>
  </w:style>
  <w:style w:type="paragraph" w:styleId="a8">
    <w:name w:val="Balloon Text"/>
    <w:basedOn w:val="a"/>
    <w:link w:val="a9"/>
    <w:uiPriority w:val="99"/>
    <w:semiHidden/>
    <w:unhideWhenUsed/>
    <w:rsid w:val="0013131A"/>
    <w:rPr>
      <w:sz w:val="18"/>
      <w:szCs w:val="18"/>
    </w:rPr>
  </w:style>
  <w:style w:type="character" w:customStyle="1" w:styleId="a9">
    <w:name w:val="批注框文本 字符"/>
    <w:basedOn w:val="a0"/>
    <w:link w:val="a8"/>
    <w:uiPriority w:val="99"/>
    <w:semiHidden/>
    <w:rsid w:val="00131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1924">
      <w:bodyDiv w:val="1"/>
      <w:marLeft w:val="0"/>
      <w:marRight w:val="0"/>
      <w:marTop w:val="0"/>
      <w:marBottom w:val="0"/>
      <w:divBdr>
        <w:top w:val="none" w:sz="0" w:space="0" w:color="auto"/>
        <w:left w:val="none" w:sz="0" w:space="0" w:color="auto"/>
        <w:bottom w:val="none" w:sz="0" w:space="0" w:color="auto"/>
        <w:right w:val="none" w:sz="0" w:space="0" w:color="auto"/>
      </w:divBdr>
    </w:div>
    <w:div w:id="262232226">
      <w:bodyDiv w:val="1"/>
      <w:marLeft w:val="0"/>
      <w:marRight w:val="0"/>
      <w:marTop w:val="0"/>
      <w:marBottom w:val="0"/>
      <w:divBdr>
        <w:top w:val="none" w:sz="0" w:space="0" w:color="auto"/>
        <w:left w:val="none" w:sz="0" w:space="0" w:color="auto"/>
        <w:bottom w:val="none" w:sz="0" w:space="0" w:color="auto"/>
        <w:right w:val="none" w:sz="0" w:space="0" w:color="auto"/>
      </w:divBdr>
    </w:div>
    <w:div w:id="281310006">
      <w:bodyDiv w:val="1"/>
      <w:marLeft w:val="0"/>
      <w:marRight w:val="0"/>
      <w:marTop w:val="0"/>
      <w:marBottom w:val="0"/>
      <w:divBdr>
        <w:top w:val="none" w:sz="0" w:space="0" w:color="auto"/>
        <w:left w:val="none" w:sz="0" w:space="0" w:color="auto"/>
        <w:bottom w:val="none" w:sz="0" w:space="0" w:color="auto"/>
        <w:right w:val="none" w:sz="0" w:space="0" w:color="auto"/>
      </w:divBdr>
    </w:div>
    <w:div w:id="665203476">
      <w:bodyDiv w:val="1"/>
      <w:marLeft w:val="0"/>
      <w:marRight w:val="0"/>
      <w:marTop w:val="0"/>
      <w:marBottom w:val="0"/>
      <w:divBdr>
        <w:top w:val="none" w:sz="0" w:space="0" w:color="auto"/>
        <w:left w:val="none" w:sz="0" w:space="0" w:color="auto"/>
        <w:bottom w:val="none" w:sz="0" w:space="0" w:color="auto"/>
        <w:right w:val="none" w:sz="0" w:space="0" w:color="auto"/>
      </w:divBdr>
    </w:div>
    <w:div w:id="1697580111">
      <w:bodyDiv w:val="1"/>
      <w:marLeft w:val="0"/>
      <w:marRight w:val="0"/>
      <w:marTop w:val="0"/>
      <w:marBottom w:val="0"/>
      <w:divBdr>
        <w:top w:val="none" w:sz="0" w:space="0" w:color="auto"/>
        <w:left w:val="none" w:sz="0" w:space="0" w:color="auto"/>
        <w:bottom w:val="none" w:sz="0" w:space="0" w:color="auto"/>
        <w:right w:val="none" w:sz="0" w:space="0" w:color="auto"/>
      </w:divBdr>
    </w:div>
    <w:div w:id="210372006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96">
          <w:marLeft w:val="0"/>
          <w:marRight w:val="0"/>
          <w:marTop w:val="0"/>
          <w:marBottom w:val="0"/>
          <w:divBdr>
            <w:top w:val="none" w:sz="0" w:space="0" w:color="auto"/>
            <w:left w:val="none" w:sz="0" w:space="0" w:color="auto"/>
            <w:bottom w:val="none" w:sz="0" w:space="0" w:color="auto"/>
            <w:right w:val="none" w:sz="0" w:space="0" w:color="auto"/>
          </w:divBdr>
        </w:div>
        <w:div w:id="572203556">
          <w:marLeft w:val="0"/>
          <w:marRight w:val="0"/>
          <w:marTop w:val="0"/>
          <w:marBottom w:val="0"/>
          <w:divBdr>
            <w:top w:val="none" w:sz="0" w:space="0" w:color="auto"/>
            <w:left w:val="none" w:sz="0" w:space="0" w:color="auto"/>
            <w:bottom w:val="none" w:sz="0" w:space="0" w:color="auto"/>
            <w:right w:val="none" w:sz="0" w:space="0" w:color="auto"/>
          </w:divBdr>
        </w:div>
        <w:div w:id="1201167344">
          <w:marLeft w:val="0"/>
          <w:marRight w:val="0"/>
          <w:marTop w:val="0"/>
          <w:marBottom w:val="0"/>
          <w:divBdr>
            <w:top w:val="none" w:sz="0" w:space="0" w:color="auto"/>
            <w:left w:val="none" w:sz="0" w:space="0" w:color="auto"/>
            <w:bottom w:val="none" w:sz="0" w:space="0" w:color="auto"/>
            <w:right w:val="none" w:sz="0" w:space="0" w:color="auto"/>
          </w:divBdr>
        </w:div>
        <w:div w:id="709496910">
          <w:marLeft w:val="0"/>
          <w:marRight w:val="0"/>
          <w:marTop w:val="0"/>
          <w:marBottom w:val="0"/>
          <w:divBdr>
            <w:top w:val="none" w:sz="0" w:space="0" w:color="auto"/>
            <w:left w:val="none" w:sz="0" w:space="0" w:color="auto"/>
            <w:bottom w:val="none" w:sz="0" w:space="0" w:color="auto"/>
            <w:right w:val="none" w:sz="0" w:space="0" w:color="auto"/>
          </w:divBdr>
        </w:div>
        <w:div w:id="350227780">
          <w:marLeft w:val="0"/>
          <w:marRight w:val="0"/>
          <w:marTop w:val="0"/>
          <w:marBottom w:val="0"/>
          <w:divBdr>
            <w:top w:val="none" w:sz="0" w:space="0" w:color="auto"/>
            <w:left w:val="none" w:sz="0" w:space="0" w:color="auto"/>
            <w:bottom w:val="none" w:sz="0" w:space="0" w:color="auto"/>
            <w:right w:val="none" w:sz="0" w:space="0" w:color="auto"/>
          </w:divBdr>
        </w:div>
        <w:div w:id="31225958">
          <w:marLeft w:val="0"/>
          <w:marRight w:val="0"/>
          <w:marTop w:val="0"/>
          <w:marBottom w:val="0"/>
          <w:divBdr>
            <w:top w:val="none" w:sz="0" w:space="0" w:color="auto"/>
            <w:left w:val="none" w:sz="0" w:space="0" w:color="auto"/>
            <w:bottom w:val="none" w:sz="0" w:space="0" w:color="auto"/>
            <w:right w:val="none" w:sz="0" w:space="0" w:color="auto"/>
          </w:divBdr>
        </w:div>
        <w:div w:id="141429740">
          <w:marLeft w:val="0"/>
          <w:marRight w:val="0"/>
          <w:marTop w:val="0"/>
          <w:marBottom w:val="0"/>
          <w:divBdr>
            <w:top w:val="none" w:sz="0" w:space="0" w:color="auto"/>
            <w:left w:val="none" w:sz="0" w:space="0" w:color="auto"/>
            <w:bottom w:val="none" w:sz="0" w:space="0" w:color="auto"/>
            <w:right w:val="none" w:sz="0" w:space="0" w:color="auto"/>
          </w:divBdr>
        </w:div>
        <w:div w:id="1676229064">
          <w:marLeft w:val="0"/>
          <w:marRight w:val="0"/>
          <w:marTop w:val="0"/>
          <w:marBottom w:val="0"/>
          <w:divBdr>
            <w:top w:val="none" w:sz="0" w:space="0" w:color="auto"/>
            <w:left w:val="none" w:sz="0" w:space="0" w:color="auto"/>
            <w:bottom w:val="none" w:sz="0" w:space="0" w:color="auto"/>
            <w:right w:val="none" w:sz="0" w:space="0" w:color="auto"/>
          </w:divBdr>
        </w:div>
        <w:div w:id="1125658919">
          <w:marLeft w:val="0"/>
          <w:marRight w:val="0"/>
          <w:marTop w:val="0"/>
          <w:marBottom w:val="0"/>
          <w:divBdr>
            <w:top w:val="none" w:sz="0" w:space="0" w:color="auto"/>
            <w:left w:val="none" w:sz="0" w:space="0" w:color="auto"/>
            <w:bottom w:val="none" w:sz="0" w:space="0" w:color="auto"/>
            <w:right w:val="none" w:sz="0" w:space="0" w:color="auto"/>
          </w:divBdr>
        </w:div>
        <w:div w:id="1087846345">
          <w:marLeft w:val="0"/>
          <w:marRight w:val="0"/>
          <w:marTop w:val="0"/>
          <w:marBottom w:val="0"/>
          <w:divBdr>
            <w:top w:val="none" w:sz="0" w:space="0" w:color="auto"/>
            <w:left w:val="none" w:sz="0" w:space="0" w:color="auto"/>
            <w:bottom w:val="none" w:sz="0" w:space="0" w:color="auto"/>
            <w:right w:val="none" w:sz="0" w:space="0" w:color="auto"/>
          </w:divBdr>
        </w:div>
        <w:div w:id="991107580">
          <w:marLeft w:val="0"/>
          <w:marRight w:val="0"/>
          <w:marTop w:val="0"/>
          <w:marBottom w:val="0"/>
          <w:divBdr>
            <w:top w:val="none" w:sz="0" w:space="0" w:color="auto"/>
            <w:left w:val="none" w:sz="0" w:space="0" w:color="auto"/>
            <w:bottom w:val="none" w:sz="0" w:space="0" w:color="auto"/>
            <w:right w:val="none" w:sz="0" w:space="0" w:color="auto"/>
          </w:divBdr>
        </w:div>
        <w:div w:id="1718771793">
          <w:marLeft w:val="0"/>
          <w:marRight w:val="0"/>
          <w:marTop w:val="0"/>
          <w:marBottom w:val="0"/>
          <w:divBdr>
            <w:top w:val="none" w:sz="0" w:space="0" w:color="auto"/>
            <w:left w:val="none" w:sz="0" w:space="0" w:color="auto"/>
            <w:bottom w:val="none" w:sz="0" w:space="0" w:color="auto"/>
            <w:right w:val="none" w:sz="0" w:space="0" w:color="auto"/>
          </w:divBdr>
        </w:div>
        <w:div w:id="923806979">
          <w:marLeft w:val="0"/>
          <w:marRight w:val="0"/>
          <w:marTop w:val="0"/>
          <w:marBottom w:val="0"/>
          <w:divBdr>
            <w:top w:val="none" w:sz="0" w:space="0" w:color="auto"/>
            <w:left w:val="none" w:sz="0" w:space="0" w:color="auto"/>
            <w:bottom w:val="none" w:sz="0" w:space="0" w:color="auto"/>
            <w:right w:val="none" w:sz="0" w:space="0" w:color="auto"/>
          </w:divBdr>
        </w:div>
        <w:div w:id="1641615805">
          <w:marLeft w:val="0"/>
          <w:marRight w:val="0"/>
          <w:marTop w:val="0"/>
          <w:marBottom w:val="0"/>
          <w:divBdr>
            <w:top w:val="none" w:sz="0" w:space="0" w:color="auto"/>
            <w:left w:val="none" w:sz="0" w:space="0" w:color="auto"/>
            <w:bottom w:val="none" w:sz="0" w:space="0" w:color="auto"/>
            <w:right w:val="none" w:sz="0" w:space="0" w:color="auto"/>
          </w:divBdr>
        </w:div>
        <w:div w:id="180093405">
          <w:marLeft w:val="0"/>
          <w:marRight w:val="0"/>
          <w:marTop w:val="0"/>
          <w:marBottom w:val="0"/>
          <w:divBdr>
            <w:top w:val="none" w:sz="0" w:space="0" w:color="auto"/>
            <w:left w:val="none" w:sz="0" w:space="0" w:color="auto"/>
            <w:bottom w:val="none" w:sz="0" w:space="0" w:color="auto"/>
            <w:right w:val="none" w:sz="0" w:space="0" w:color="auto"/>
          </w:divBdr>
        </w:div>
        <w:div w:id="2011055696">
          <w:marLeft w:val="0"/>
          <w:marRight w:val="0"/>
          <w:marTop w:val="0"/>
          <w:marBottom w:val="0"/>
          <w:divBdr>
            <w:top w:val="none" w:sz="0" w:space="0" w:color="auto"/>
            <w:left w:val="none" w:sz="0" w:space="0" w:color="auto"/>
            <w:bottom w:val="none" w:sz="0" w:space="0" w:color="auto"/>
            <w:right w:val="none" w:sz="0" w:space="0" w:color="auto"/>
          </w:divBdr>
        </w:div>
        <w:div w:id="449512376">
          <w:marLeft w:val="0"/>
          <w:marRight w:val="0"/>
          <w:marTop w:val="0"/>
          <w:marBottom w:val="0"/>
          <w:divBdr>
            <w:top w:val="none" w:sz="0" w:space="0" w:color="auto"/>
            <w:left w:val="none" w:sz="0" w:space="0" w:color="auto"/>
            <w:bottom w:val="none" w:sz="0" w:space="0" w:color="auto"/>
            <w:right w:val="none" w:sz="0" w:space="0" w:color="auto"/>
          </w:divBdr>
        </w:div>
        <w:div w:id="642471307">
          <w:marLeft w:val="0"/>
          <w:marRight w:val="0"/>
          <w:marTop w:val="0"/>
          <w:marBottom w:val="0"/>
          <w:divBdr>
            <w:top w:val="none" w:sz="0" w:space="0" w:color="auto"/>
            <w:left w:val="none" w:sz="0" w:space="0" w:color="auto"/>
            <w:bottom w:val="none" w:sz="0" w:space="0" w:color="auto"/>
            <w:right w:val="none" w:sz="0" w:space="0" w:color="auto"/>
          </w:divBdr>
        </w:div>
        <w:div w:id="1470052864">
          <w:marLeft w:val="0"/>
          <w:marRight w:val="0"/>
          <w:marTop w:val="0"/>
          <w:marBottom w:val="0"/>
          <w:divBdr>
            <w:top w:val="none" w:sz="0" w:space="0" w:color="auto"/>
            <w:left w:val="none" w:sz="0" w:space="0" w:color="auto"/>
            <w:bottom w:val="none" w:sz="0" w:space="0" w:color="auto"/>
            <w:right w:val="none" w:sz="0" w:space="0" w:color="auto"/>
          </w:divBdr>
        </w:div>
        <w:div w:id="541750720">
          <w:marLeft w:val="0"/>
          <w:marRight w:val="0"/>
          <w:marTop w:val="0"/>
          <w:marBottom w:val="0"/>
          <w:divBdr>
            <w:top w:val="none" w:sz="0" w:space="0" w:color="auto"/>
            <w:left w:val="none" w:sz="0" w:space="0" w:color="auto"/>
            <w:bottom w:val="none" w:sz="0" w:space="0" w:color="auto"/>
            <w:right w:val="none" w:sz="0" w:space="0" w:color="auto"/>
          </w:divBdr>
        </w:div>
        <w:div w:id="2012830177">
          <w:marLeft w:val="0"/>
          <w:marRight w:val="0"/>
          <w:marTop w:val="0"/>
          <w:marBottom w:val="0"/>
          <w:divBdr>
            <w:top w:val="none" w:sz="0" w:space="0" w:color="auto"/>
            <w:left w:val="none" w:sz="0" w:space="0" w:color="auto"/>
            <w:bottom w:val="none" w:sz="0" w:space="0" w:color="auto"/>
            <w:right w:val="none" w:sz="0" w:space="0" w:color="auto"/>
          </w:divBdr>
        </w:div>
        <w:div w:id="701324615">
          <w:marLeft w:val="0"/>
          <w:marRight w:val="0"/>
          <w:marTop w:val="0"/>
          <w:marBottom w:val="0"/>
          <w:divBdr>
            <w:top w:val="none" w:sz="0" w:space="0" w:color="auto"/>
            <w:left w:val="none" w:sz="0" w:space="0" w:color="auto"/>
            <w:bottom w:val="none" w:sz="0" w:space="0" w:color="auto"/>
            <w:right w:val="none" w:sz="0" w:space="0" w:color="auto"/>
          </w:divBdr>
        </w:div>
        <w:div w:id="499468969">
          <w:marLeft w:val="0"/>
          <w:marRight w:val="0"/>
          <w:marTop w:val="0"/>
          <w:marBottom w:val="0"/>
          <w:divBdr>
            <w:top w:val="none" w:sz="0" w:space="0" w:color="auto"/>
            <w:left w:val="none" w:sz="0" w:space="0" w:color="auto"/>
            <w:bottom w:val="none" w:sz="0" w:space="0" w:color="auto"/>
            <w:right w:val="none" w:sz="0" w:space="0" w:color="auto"/>
          </w:divBdr>
        </w:div>
        <w:div w:id="1584148515">
          <w:marLeft w:val="0"/>
          <w:marRight w:val="0"/>
          <w:marTop w:val="0"/>
          <w:marBottom w:val="0"/>
          <w:divBdr>
            <w:top w:val="none" w:sz="0" w:space="0" w:color="auto"/>
            <w:left w:val="none" w:sz="0" w:space="0" w:color="auto"/>
            <w:bottom w:val="none" w:sz="0" w:space="0" w:color="auto"/>
            <w:right w:val="none" w:sz="0" w:space="0" w:color="auto"/>
          </w:divBdr>
        </w:div>
        <w:div w:id="1320497966">
          <w:marLeft w:val="0"/>
          <w:marRight w:val="0"/>
          <w:marTop w:val="0"/>
          <w:marBottom w:val="0"/>
          <w:divBdr>
            <w:top w:val="none" w:sz="0" w:space="0" w:color="auto"/>
            <w:left w:val="none" w:sz="0" w:space="0" w:color="auto"/>
            <w:bottom w:val="none" w:sz="0" w:space="0" w:color="auto"/>
            <w:right w:val="none" w:sz="0" w:space="0" w:color="auto"/>
          </w:divBdr>
        </w:div>
        <w:div w:id="1895503516">
          <w:marLeft w:val="0"/>
          <w:marRight w:val="0"/>
          <w:marTop w:val="0"/>
          <w:marBottom w:val="0"/>
          <w:divBdr>
            <w:top w:val="none" w:sz="0" w:space="0" w:color="auto"/>
            <w:left w:val="none" w:sz="0" w:space="0" w:color="auto"/>
            <w:bottom w:val="none" w:sz="0" w:space="0" w:color="auto"/>
            <w:right w:val="none" w:sz="0" w:space="0" w:color="auto"/>
          </w:divBdr>
        </w:div>
        <w:div w:id="8142880">
          <w:marLeft w:val="0"/>
          <w:marRight w:val="0"/>
          <w:marTop w:val="0"/>
          <w:marBottom w:val="0"/>
          <w:divBdr>
            <w:top w:val="none" w:sz="0" w:space="0" w:color="auto"/>
            <w:left w:val="none" w:sz="0" w:space="0" w:color="auto"/>
            <w:bottom w:val="none" w:sz="0" w:space="0" w:color="auto"/>
            <w:right w:val="none" w:sz="0" w:space="0" w:color="auto"/>
          </w:divBdr>
        </w:div>
        <w:div w:id="773599009">
          <w:marLeft w:val="0"/>
          <w:marRight w:val="0"/>
          <w:marTop w:val="0"/>
          <w:marBottom w:val="0"/>
          <w:divBdr>
            <w:top w:val="none" w:sz="0" w:space="0" w:color="auto"/>
            <w:left w:val="none" w:sz="0" w:space="0" w:color="auto"/>
            <w:bottom w:val="none" w:sz="0" w:space="0" w:color="auto"/>
            <w:right w:val="none" w:sz="0" w:space="0" w:color="auto"/>
          </w:divBdr>
        </w:div>
        <w:div w:id="449475943">
          <w:marLeft w:val="0"/>
          <w:marRight w:val="0"/>
          <w:marTop w:val="0"/>
          <w:marBottom w:val="0"/>
          <w:divBdr>
            <w:top w:val="none" w:sz="0" w:space="0" w:color="auto"/>
            <w:left w:val="none" w:sz="0" w:space="0" w:color="auto"/>
            <w:bottom w:val="none" w:sz="0" w:space="0" w:color="auto"/>
            <w:right w:val="none" w:sz="0" w:space="0" w:color="auto"/>
          </w:divBdr>
        </w:div>
        <w:div w:id="612202733">
          <w:marLeft w:val="0"/>
          <w:marRight w:val="0"/>
          <w:marTop w:val="0"/>
          <w:marBottom w:val="0"/>
          <w:divBdr>
            <w:top w:val="none" w:sz="0" w:space="0" w:color="auto"/>
            <w:left w:val="none" w:sz="0" w:space="0" w:color="auto"/>
            <w:bottom w:val="none" w:sz="0" w:space="0" w:color="auto"/>
            <w:right w:val="none" w:sz="0" w:space="0" w:color="auto"/>
          </w:divBdr>
        </w:div>
        <w:div w:id="1303384142">
          <w:marLeft w:val="0"/>
          <w:marRight w:val="0"/>
          <w:marTop w:val="0"/>
          <w:marBottom w:val="0"/>
          <w:divBdr>
            <w:top w:val="none" w:sz="0" w:space="0" w:color="auto"/>
            <w:left w:val="none" w:sz="0" w:space="0" w:color="auto"/>
            <w:bottom w:val="none" w:sz="0" w:space="0" w:color="auto"/>
            <w:right w:val="none" w:sz="0" w:space="0" w:color="auto"/>
          </w:divBdr>
        </w:div>
        <w:div w:id="119348402">
          <w:marLeft w:val="0"/>
          <w:marRight w:val="0"/>
          <w:marTop w:val="0"/>
          <w:marBottom w:val="0"/>
          <w:divBdr>
            <w:top w:val="none" w:sz="0" w:space="0" w:color="auto"/>
            <w:left w:val="none" w:sz="0" w:space="0" w:color="auto"/>
            <w:bottom w:val="none" w:sz="0" w:space="0" w:color="auto"/>
            <w:right w:val="none" w:sz="0" w:space="0" w:color="auto"/>
          </w:divBdr>
        </w:div>
        <w:div w:id="1811903324">
          <w:marLeft w:val="0"/>
          <w:marRight w:val="0"/>
          <w:marTop w:val="0"/>
          <w:marBottom w:val="0"/>
          <w:divBdr>
            <w:top w:val="none" w:sz="0" w:space="0" w:color="auto"/>
            <w:left w:val="none" w:sz="0" w:space="0" w:color="auto"/>
            <w:bottom w:val="none" w:sz="0" w:space="0" w:color="auto"/>
            <w:right w:val="none" w:sz="0" w:space="0" w:color="auto"/>
          </w:divBdr>
        </w:div>
        <w:div w:id="1086459598">
          <w:marLeft w:val="0"/>
          <w:marRight w:val="0"/>
          <w:marTop w:val="0"/>
          <w:marBottom w:val="0"/>
          <w:divBdr>
            <w:top w:val="none" w:sz="0" w:space="0" w:color="auto"/>
            <w:left w:val="none" w:sz="0" w:space="0" w:color="auto"/>
            <w:bottom w:val="none" w:sz="0" w:space="0" w:color="auto"/>
            <w:right w:val="none" w:sz="0" w:space="0" w:color="auto"/>
          </w:divBdr>
        </w:div>
        <w:div w:id="1878203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8424</TotalTime>
  <Pages>7</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ustc</dc:creator>
  <cp:keywords/>
  <dc:description/>
  <cp:lastModifiedBy>sy</cp:lastModifiedBy>
  <cp:revision>602</cp:revision>
  <dcterms:created xsi:type="dcterms:W3CDTF">2020-02-26T06:47:00Z</dcterms:created>
  <dcterms:modified xsi:type="dcterms:W3CDTF">2020-03-25T01:51:00Z</dcterms:modified>
</cp:coreProperties>
</file>